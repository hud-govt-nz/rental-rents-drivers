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F4C3" w14:textId="77777777" w:rsidR="00AD0233" w:rsidRPr="00FE3178" w:rsidRDefault="00AD0233" w:rsidP="00AD0233">
      <w:pPr>
        <w:spacing w:line="360" w:lineRule="auto"/>
        <w:jc w:val="both"/>
        <w:rPr>
          <w:b/>
          <w:bCs/>
          <w:sz w:val="24"/>
          <w:szCs w:val="24"/>
        </w:rPr>
      </w:pPr>
    </w:p>
    <w:p w14:paraId="70B25DF1" w14:textId="48043387" w:rsidR="00A415B0" w:rsidRDefault="00A415B0" w:rsidP="00A415B0">
      <w:pPr>
        <w:pStyle w:val="Heading1"/>
        <w:jc w:val="center"/>
        <w:rPr>
          <w:lang w:val="en-US"/>
        </w:rPr>
      </w:pPr>
      <w:r>
        <w:rPr>
          <w:lang w:val="en-US"/>
        </w:rPr>
        <w:t>DRAFT</w:t>
      </w:r>
    </w:p>
    <w:p w14:paraId="5B3188D2" w14:textId="77777777" w:rsidR="00AD0233" w:rsidRDefault="00AD0233" w:rsidP="00AD0233">
      <w:pPr>
        <w:spacing w:line="360" w:lineRule="auto"/>
        <w:jc w:val="both"/>
        <w:rPr>
          <w:b/>
          <w:bCs/>
          <w:sz w:val="24"/>
          <w:szCs w:val="24"/>
          <w:lang w:val="en-US"/>
        </w:rPr>
      </w:pPr>
    </w:p>
    <w:p w14:paraId="165AD208" w14:textId="77777777" w:rsidR="00AD0233" w:rsidRDefault="00AD0233" w:rsidP="00AD0233">
      <w:pPr>
        <w:spacing w:line="360" w:lineRule="auto"/>
        <w:jc w:val="both"/>
        <w:rPr>
          <w:b/>
          <w:bCs/>
          <w:sz w:val="24"/>
          <w:szCs w:val="24"/>
          <w:lang w:val="en-US"/>
        </w:rPr>
      </w:pPr>
    </w:p>
    <w:p w14:paraId="35384C68" w14:textId="77777777" w:rsidR="00AD0233" w:rsidRDefault="00AD0233" w:rsidP="00AD0233">
      <w:pPr>
        <w:spacing w:line="360" w:lineRule="auto"/>
        <w:jc w:val="both"/>
        <w:rPr>
          <w:b/>
          <w:bCs/>
          <w:sz w:val="24"/>
          <w:szCs w:val="24"/>
          <w:lang w:val="en-US"/>
        </w:rPr>
      </w:pPr>
    </w:p>
    <w:p w14:paraId="38A796EE" w14:textId="77777777" w:rsidR="000F4EEB" w:rsidRDefault="000F4EEB" w:rsidP="000F4EEB">
      <w:pPr>
        <w:rPr>
          <w:lang w:val="en-US"/>
        </w:rPr>
      </w:pPr>
    </w:p>
    <w:p w14:paraId="1055E95A" w14:textId="77777777" w:rsidR="000F4EEB" w:rsidRPr="000F4EEB" w:rsidRDefault="000F4EEB" w:rsidP="000F4EEB">
      <w:pPr>
        <w:rPr>
          <w:lang w:val="en-US"/>
        </w:rPr>
      </w:pPr>
    </w:p>
    <w:p w14:paraId="4AE5E0B6" w14:textId="06E23D38" w:rsidR="00AD0233" w:rsidRPr="004805D3" w:rsidRDefault="00AD0233" w:rsidP="00B2712B">
      <w:pPr>
        <w:pStyle w:val="Title"/>
        <w:rPr>
          <w:sz w:val="72"/>
          <w:lang w:val="en-US"/>
        </w:rPr>
      </w:pPr>
      <w:r w:rsidRPr="004805D3">
        <w:rPr>
          <w:sz w:val="72"/>
          <w:lang w:val="en-US"/>
        </w:rPr>
        <w:t>What drives rents in New Zealand?</w:t>
      </w:r>
      <w:r w:rsidR="001B54FC">
        <w:rPr>
          <w:sz w:val="72"/>
          <w:lang w:val="en-US"/>
        </w:rPr>
        <w:t xml:space="preserve"> National and </w:t>
      </w:r>
      <w:r w:rsidR="008A20E6">
        <w:rPr>
          <w:sz w:val="72"/>
          <w:lang w:val="en-US"/>
        </w:rPr>
        <w:t>regional</w:t>
      </w:r>
      <w:r w:rsidR="001B54FC" w:rsidRPr="004805D3">
        <w:rPr>
          <w:sz w:val="72"/>
          <w:lang w:val="en-US"/>
        </w:rPr>
        <w:t xml:space="preserve"> analysis</w:t>
      </w:r>
    </w:p>
    <w:p w14:paraId="6FEA76BD" w14:textId="77777777" w:rsidR="00AD0233" w:rsidRDefault="00AD0233" w:rsidP="00AD0233">
      <w:pPr>
        <w:spacing w:line="360" w:lineRule="auto"/>
        <w:jc w:val="both"/>
        <w:rPr>
          <w:b/>
          <w:bCs/>
          <w:sz w:val="24"/>
          <w:szCs w:val="24"/>
          <w:lang w:val="en-US"/>
        </w:rPr>
      </w:pPr>
    </w:p>
    <w:p w14:paraId="10DA1B96" w14:textId="77777777" w:rsidR="00AD0233" w:rsidRPr="00B2712B" w:rsidRDefault="00AD0233" w:rsidP="00AD0233">
      <w:pPr>
        <w:spacing w:line="360" w:lineRule="auto"/>
        <w:jc w:val="center"/>
        <w:rPr>
          <w:b/>
          <w:bCs/>
          <w:sz w:val="36"/>
          <w:szCs w:val="24"/>
          <w:lang w:val="en-US"/>
        </w:rPr>
      </w:pPr>
      <w:r w:rsidRPr="00B2712B">
        <w:rPr>
          <w:b/>
          <w:bCs/>
          <w:sz w:val="36"/>
          <w:szCs w:val="24"/>
          <w:lang w:val="en-US"/>
        </w:rPr>
        <w:t>Alan Bentley, Enzo Cassino and Nam Ngo</w:t>
      </w:r>
    </w:p>
    <w:p w14:paraId="1A6104C3" w14:textId="77777777" w:rsidR="00AD0233" w:rsidRDefault="00AD0233">
      <w:pPr>
        <w:rPr>
          <w:b/>
          <w:bCs/>
          <w:sz w:val="24"/>
          <w:szCs w:val="24"/>
          <w:lang w:val="en-US"/>
        </w:rPr>
      </w:pPr>
      <w:r>
        <w:rPr>
          <w:b/>
          <w:bCs/>
          <w:sz w:val="24"/>
          <w:szCs w:val="24"/>
          <w:lang w:val="en-US"/>
        </w:rPr>
        <w:br w:type="page"/>
      </w:r>
    </w:p>
    <w:p w14:paraId="17007A52" w14:textId="77777777" w:rsidR="00AD0233" w:rsidRPr="00E45168" w:rsidRDefault="00AD0233" w:rsidP="00AD0233">
      <w:pPr>
        <w:spacing w:line="360" w:lineRule="auto"/>
        <w:jc w:val="both"/>
        <w:rPr>
          <w:b/>
          <w:bCs/>
          <w:sz w:val="24"/>
          <w:szCs w:val="24"/>
          <w:lang w:val="en-US"/>
        </w:rPr>
      </w:pPr>
      <w:r w:rsidRPr="00E45168">
        <w:rPr>
          <w:b/>
          <w:bCs/>
          <w:sz w:val="24"/>
          <w:szCs w:val="24"/>
          <w:lang w:val="en-US"/>
        </w:rPr>
        <w:lastRenderedPageBreak/>
        <w:t>Executive summary</w:t>
      </w:r>
    </w:p>
    <w:p w14:paraId="0861483A" w14:textId="77777777" w:rsidR="00AD0233" w:rsidRDefault="00AD0233" w:rsidP="00AD0233">
      <w:pPr>
        <w:spacing w:line="360" w:lineRule="auto"/>
        <w:jc w:val="both"/>
        <w:rPr>
          <w:lang w:val="en-US"/>
        </w:rPr>
      </w:pPr>
      <w:r>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p>
    <w:p w14:paraId="171C8189" w14:textId="77777777" w:rsidR="00AD0233" w:rsidRDefault="00AD0233" w:rsidP="00AD0233">
      <w:pPr>
        <w:spacing w:line="360" w:lineRule="auto"/>
        <w:jc w:val="both"/>
        <w:rPr>
          <w:lang w:val="en-GB"/>
        </w:rPr>
      </w:pPr>
      <w:r w:rsidRPr="2C0E32F4">
        <w:rPr>
          <w:lang w:val="en-US"/>
        </w:rPr>
        <w:t>Firstly, ren</w:t>
      </w:r>
      <w:r>
        <w:rPr>
          <w:lang w:val="en-US"/>
        </w:rPr>
        <w:t>t</w:t>
      </w:r>
      <w:r w:rsidRPr="2C0E32F4">
        <w:rPr>
          <w:lang w:val="en-US"/>
        </w:rPr>
        <w:t xml:space="preserve"> provide</w:t>
      </w:r>
      <w:r>
        <w:rPr>
          <w:lang w:val="en-US"/>
        </w:rPr>
        <w:t>s</w:t>
      </w:r>
      <w:r w:rsidRPr="2C0E32F4">
        <w:rPr>
          <w:lang w:val="en-US"/>
        </w:rPr>
        <w:t xml:space="preserve"> a clearer signal of the balance of supply and demand for dwellings than house price as it does not include expectation for future gains. Secondly, providing an outlook on rents can lead to better policy towards wellbeing as renters typically pay a </w:t>
      </w:r>
      <w:r w:rsidRPr="2C0E32F4">
        <w:rPr>
          <w:lang w:val="en-GB"/>
        </w:rPr>
        <w:t>larger proportion of their incomes on housing costs and are more vulnerable to large price movements. Finally, forecasting rents can also improve the accuracy of house prices forecast.</w:t>
      </w:r>
    </w:p>
    <w:p w14:paraId="3BA21B8B" w14:textId="77777777" w:rsidR="00AD0233" w:rsidRDefault="00AD0233" w:rsidP="00AD0233">
      <w:pPr>
        <w:spacing w:line="360" w:lineRule="auto"/>
        <w:jc w:val="both"/>
        <w:rPr>
          <w:lang w:val="en-US"/>
        </w:rPr>
      </w:pPr>
      <w:r w:rsidRPr="2C0E32F4">
        <w:rPr>
          <w:lang w:val="en-US"/>
        </w:rPr>
        <w:t xml:space="preserve">Over the past 20 years, we find that wages and relative </w:t>
      </w:r>
      <w:r>
        <w:rPr>
          <w:lang w:val="en-US"/>
        </w:rPr>
        <w:t>dwellings</w:t>
      </w:r>
      <w:r w:rsidRPr="2C0E32F4">
        <w:rPr>
          <w:lang w:val="en-US"/>
        </w:rPr>
        <w:t xml:space="preserve"> supply and demand are the two key drivers of rental inflation at both the national and regional level, through impacting tenants’ ability and willingness to pay and the availability of rental properties respectively. All else equal, an increase in wages leads directly to a 1-to-1 ratio increase in rents while a 1 percent increase in people per dwelling, a</w:t>
      </w:r>
      <w:r>
        <w:rPr>
          <w:lang w:val="en-US"/>
        </w:rPr>
        <w:t>n indicator of</w:t>
      </w:r>
      <w:r w:rsidRPr="2C0E32F4">
        <w:rPr>
          <w:lang w:val="en-US"/>
        </w:rPr>
        <w:t xml:space="preserve"> relative supply and demand, leads to a 1.5 percent increase in rents. These results also </w:t>
      </w:r>
      <w:bookmarkStart w:id="0" w:name="_Int_NclHeNTe"/>
      <w:r w:rsidRPr="2C0E32F4">
        <w:rPr>
          <w:lang w:val="en-US"/>
        </w:rPr>
        <w:t>hold</w:t>
      </w:r>
      <w:bookmarkEnd w:id="0"/>
      <w:r w:rsidRPr="2C0E32F4">
        <w:rPr>
          <w:lang w:val="en-US"/>
        </w:rPr>
        <w:t xml:space="preserve"> using Stats NZ’ estimate of rental inflation for all tenancies, albeit with lower magnitudes, as rents for existing tenancies are typically less volatile than new ones. </w:t>
      </w:r>
    </w:p>
    <w:p w14:paraId="550774DE" w14:textId="6A0FE778" w:rsidR="00AD0233" w:rsidRDefault="00AD0233" w:rsidP="00AD0233">
      <w:pPr>
        <w:spacing w:line="360" w:lineRule="auto"/>
        <w:jc w:val="both"/>
        <w:rPr>
          <w:lang w:val="en-US"/>
        </w:rPr>
      </w:pPr>
      <w:r>
        <w:rPr>
          <w:lang w:val="en-US"/>
        </w:rPr>
        <w:t xml:space="preserve">We also find a positive effect of mortgage rate and a negative effect of unemployment rate on rental inflation at national level, although their contributions are less significant than wages and physical supply and demand. Rising cost of finance reduces the attractiveness of owning or building a house while falling unemployment and better job security can encourage people to form new and smaller households, both in turn increase the gap between demand and supply for rental properties. However, we do not find any statistically significant evidence of the impact of general inflation on rents. </w:t>
      </w:r>
    </w:p>
    <w:p w14:paraId="5C8014A4" w14:textId="6F00435F" w:rsidR="007B3F8B" w:rsidRDefault="00C42C4C" w:rsidP="00AD0233">
      <w:pPr>
        <w:spacing w:line="360" w:lineRule="auto"/>
        <w:jc w:val="both"/>
        <w:rPr>
          <w:lang w:val="en-US"/>
        </w:rPr>
      </w:pPr>
      <w:r>
        <w:rPr>
          <w:lang w:val="en-US"/>
        </w:rPr>
        <w:t>Expanding the research to consider regional council level data</w:t>
      </w:r>
      <w:r w:rsidR="00633B76">
        <w:rPr>
          <w:lang w:val="en-US"/>
        </w:rPr>
        <w:t>, we use panel regressions to</w:t>
      </w:r>
      <w:r>
        <w:rPr>
          <w:lang w:val="en-US"/>
        </w:rPr>
        <w:t xml:space="preserve"> provide fur</w:t>
      </w:r>
      <w:r w:rsidR="00633B76">
        <w:rPr>
          <w:lang w:val="en-US"/>
        </w:rPr>
        <w:t xml:space="preserve">ther evidence </w:t>
      </w:r>
      <w:r w:rsidR="00BF2827">
        <w:rPr>
          <w:lang w:val="en-US"/>
        </w:rPr>
        <w:t xml:space="preserve">to support the identified </w:t>
      </w:r>
      <w:r w:rsidR="00633B76">
        <w:rPr>
          <w:lang w:val="en-US"/>
        </w:rPr>
        <w:t>key d</w:t>
      </w:r>
      <w:r w:rsidR="0017019E">
        <w:rPr>
          <w:lang w:val="en-US"/>
        </w:rPr>
        <w:t>rivers of rental inflation: wages or household income</w:t>
      </w:r>
      <w:r w:rsidR="00633B76">
        <w:rPr>
          <w:lang w:val="en-US"/>
        </w:rPr>
        <w:t>, physical supply and demand, and mortgage rate.</w:t>
      </w:r>
      <w:r w:rsidR="001A2C8B">
        <w:rPr>
          <w:lang w:val="en-US"/>
        </w:rPr>
        <w:t xml:space="preserve"> </w:t>
      </w:r>
      <w:r w:rsidR="00ED740E">
        <w:rPr>
          <w:lang w:val="en-US"/>
        </w:rPr>
        <w:t>T</w:t>
      </w:r>
      <w:r w:rsidR="001A2C8B">
        <w:rPr>
          <w:lang w:val="en-US"/>
        </w:rPr>
        <w:t>he key drivers are robust to the local circumstances in different regions</w:t>
      </w:r>
      <w:r w:rsidR="00ED740E">
        <w:rPr>
          <w:lang w:val="en-US"/>
        </w:rPr>
        <w:t>: excluding fixed-effects, in a pooled regression, doesn’t materially affect the findings nor the overall explanatory power of the models. Yet</w:t>
      </w:r>
      <w:r w:rsidR="001A2C8B">
        <w:rPr>
          <w:lang w:val="en-US"/>
        </w:rPr>
        <w:t xml:space="preserve">, </w:t>
      </w:r>
      <w:r w:rsidR="00F471B6">
        <w:rPr>
          <w:lang w:val="en-US"/>
        </w:rPr>
        <w:t xml:space="preserve">conversely, </w:t>
      </w:r>
      <w:r w:rsidR="001A2C8B">
        <w:rPr>
          <w:lang w:val="en-US"/>
        </w:rPr>
        <w:t xml:space="preserve">including regional interactions </w:t>
      </w:r>
      <w:r w:rsidR="00ED740E">
        <w:rPr>
          <w:lang w:val="en-US"/>
        </w:rPr>
        <w:t xml:space="preserve">markedly </w:t>
      </w:r>
      <w:r w:rsidR="001A2C8B">
        <w:rPr>
          <w:lang w:val="en-US"/>
        </w:rPr>
        <w:t xml:space="preserve">improves model fit suggesting a variety of </w:t>
      </w:r>
      <w:r w:rsidR="00BF2827">
        <w:rPr>
          <w:lang w:val="en-US"/>
        </w:rPr>
        <w:t>unobserved</w:t>
      </w:r>
      <w:r w:rsidR="00C72D13">
        <w:rPr>
          <w:lang w:val="en-US"/>
        </w:rPr>
        <w:t xml:space="preserve"> </w:t>
      </w:r>
      <w:r w:rsidR="001A2C8B">
        <w:rPr>
          <w:lang w:val="en-US"/>
        </w:rPr>
        <w:t xml:space="preserve">region-specific </w:t>
      </w:r>
      <w:r w:rsidR="001A2C8B">
        <w:rPr>
          <w:lang w:val="en-US"/>
        </w:rPr>
        <w:lastRenderedPageBreak/>
        <w:t xml:space="preserve">factors affect the magnitude of impacts on rental price inflation. </w:t>
      </w:r>
      <w:r w:rsidR="00ED740E">
        <w:rPr>
          <w:lang w:val="en-US"/>
        </w:rPr>
        <w:t xml:space="preserve">These differences may include local planning restrictions, infrastructure, </w:t>
      </w:r>
      <w:r w:rsidR="0017019E">
        <w:rPr>
          <w:lang w:val="en-US"/>
        </w:rPr>
        <w:t xml:space="preserve">and </w:t>
      </w:r>
      <w:r w:rsidR="00ED740E">
        <w:rPr>
          <w:lang w:val="en-US"/>
        </w:rPr>
        <w:t>capacity of the local construction industry to respond to changes in demand</w:t>
      </w:r>
      <w:r w:rsidR="00F471B6">
        <w:rPr>
          <w:lang w:val="en-US"/>
        </w:rPr>
        <w:t>.</w:t>
      </w:r>
      <w:r w:rsidR="00ED740E">
        <w:rPr>
          <w:lang w:val="en-US"/>
        </w:rPr>
        <w:t xml:space="preserve"> </w:t>
      </w:r>
      <w:r w:rsidR="001A2C8B">
        <w:rPr>
          <w:lang w:val="en-US"/>
        </w:rPr>
        <w:t>Visual inspection of the long-run relationship between people-per-dwelling and rental prices</w:t>
      </w:r>
      <w:r w:rsidR="00090221">
        <w:rPr>
          <w:lang w:val="en-US"/>
        </w:rPr>
        <w:t xml:space="preserve"> also illuminates temporal vari</w:t>
      </w:r>
      <w:r w:rsidR="004B22D9">
        <w:rPr>
          <w:lang w:val="en-US"/>
        </w:rPr>
        <w:t>ation in</w:t>
      </w:r>
      <w:r w:rsidR="0017019E">
        <w:rPr>
          <w:lang w:val="en-US"/>
        </w:rPr>
        <w:t xml:space="preserve"> the strength of</w:t>
      </w:r>
      <w:r w:rsidR="004B22D9">
        <w:rPr>
          <w:lang w:val="en-US"/>
        </w:rPr>
        <w:t xml:space="preserve"> relationships</w:t>
      </w:r>
      <w:r w:rsidR="00090221">
        <w:rPr>
          <w:lang w:val="en-US"/>
        </w:rPr>
        <w:t>.</w:t>
      </w:r>
      <w:r w:rsidR="004B22D9">
        <w:rPr>
          <w:lang w:val="en-US"/>
        </w:rPr>
        <w:t xml:space="preserve"> </w:t>
      </w:r>
    </w:p>
    <w:p w14:paraId="2453B5C1" w14:textId="2001DEFD" w:rsidR="00AD0233" w:rsidRDefault="004B22D9" w:rsidP="00AD0233">
      <w:pPr>
        <w:spacing w:line="360" w:lineRule="auto"/>
        <w:jc w:val="both"/>
        <w:rPr>
          <w:lang w:val="en-US"/>
        </w:rPr>
      </w:pPr>
      <w:r>
        <w:rPr>
          <w:lang w:val="en-US"/>
        </w:rPr>
        <w:t xml:space="preserve">Using </w:t>
      </w:r>
      <w:r w:rsidR="008E495E">
        <w:rPr>
          <w:lang w:val="en-US"/>
        </w:rPr>
        <w:t>the increased statistical power</w:t>
      </w:r>
      <w:r w:rsidR="00BF2827">
        <w:rPr>
          <w:lang w:val="en-US"/>
        </w:rPr>
        <w:t xml:space="preserve"> available from the regional dataset</w:t>
      </w:r>
      <w:r w:rsidR="008E495E">
        <w:rPr>
          <w:lang w:val="en-US"/>
        </w:rPr>
        <w:t xml:space="preserve">, due to a greater number of observations, we find evidence that contemporaneous population changes have a stronger impact on rents than dwelling changes. </w:t>
      </w:r>
      <w:r w:rsidR="00BF2827">
        <w:rPr>
          <w:lang w:val="en-US"/>
        </w:rPr>
        <w:t>Instead,</w:t>
      </w:r>
      <w:r w:rsidR="008E495E">
        <w:rPr>
          <w:lang w:val="en-US"/>
        </w:rPr>
        <w:t xml:space="preserve"> dwelling changes also impact rents with one</w:t>
      </w:r>
      <w:r w:rsidR="000250CD">
        <w:rPr>
          <w:lang w:val="en-US"/>
        </w:rPr>
        <w:t>–</w:t>
      </w:r>
      <w:r w:rsidR="008E495E">
        <w:rPr>
          <w:lang w:val="en-US"/>
        </w:rPr>
        <w:t xml:space="preserve"> and two</w:t>
      </w:r>
      <w:r w:rsidR="000250CD">
        <w:rPr>
          <w:lang w:val="en-US"/>
        </w:rPr>
        <w:t>–</w:t>
      </w:r>
      <w:r w:rsidR="008E495E">
        <w:rPr>
          <w:lang w:val="en-US"/>
        </w:rPr>
        <w:t>year lags</w:t>
      </w:r>
      <w:r w:rsidR="007B3F8B">
        <w:rPr>
          <w:lang w:val="en-US"/>
        </w:rPr>
        <w:t xml:space="preserve">. </w:t>
      </w:r>
      <w:r w:rsidR="00C72D13">
        <w:rPr>
          <w:lang w:val="en-US"/>
        </w:rPr>
        <w:t>This supports</w:t>
      </w:r>
      <w:r w:rsidR="007B3F8B">
        <w:rPr>
          <w:lang w:val="en-US"/>
        </w:rPr>
        <w:t xml:space="preserve"> a view that</w:t>
      </w:r>
      <w:r w:rsidR="008E495E">
        <w:rPr>
          <w:lang w:val="en-US"/>
        </w:rPr>
        <w:t xml:space="preserve"> </w:t>
      </w:r>
      <w:r w:rsidR="007B3F8B">
        <w:rPr>
          <w:lang w:val="en-US"/>
        </w:rPr>
        <w:t xml:space="preserve">a </w:t>
      </w:r>
      <w:r w:rsidR="008E495E">
        <w:rPr>
          <w:lang w:val="en-US"/>
        </w:rPr>
        <w:t xml:space="preserve">capacity constrained construction industry takes time to respond to very strong population growth. </w:t>
      </w:r>
      <w:r w:rsidR="007B3F8B">
        <w:rPr>
          <w:lang w:val="en-US"/>
        </w:rPr>
        <w:t xml:space="preserve">Further evidence of this was found </w:t>
      </w:r>
      <w:r w:rsidR="008E495E">
        <w:rPr>
          <w:lang w:val="en-US"/>
        </w:rPr>
        <w:t xml:space="preserve">by </w:t>
      </w:r>
      <w:r w:rsidR="007B3F8B">
        <w:rPr>
          <w:lang w:val="en-US"/>
        </w:rPr>
        <w:t xml:space="preserve">the </w:t>
      </w:r>
      <w:r w:rsidR="008E495E">
        <w:rPr>
          <w:lang w:val="en-US"/>
        </w:rPr>
        <w:t xml:space="preserve">inclusion of </w:t>
      </w:r>
      <w:r w:rsidR="007B3F8B">
        <w:rPr>
          <w:lang w:val="en-US"/>
        </w:rPr>
        <w:t xml:space="preserve">time dummies for periods of </w:t>
      </w:r>
      <w:r w:rsidR="00BF2827">
        <w:rPr>
          <w:lang w:val="en-US"/>
        </w:rPr>
        <w:t xml:space="preserve">relatively </w:t>
      </w:r>
      <w:r w:rsidR="007B3F8B">
        <w:rPr>
          <w:lang w:val="en-US"/>
        </w:rPr>
        <w:t>high</w:t>
      </w:r>
      <w:r w:rsidR="00BF2827">
        <w:rPr>
          <w:lang w:val="en-US"/>
        </w:rPr>
        <w:t>er</w:t>
      </w:r>
      <w:r w:rsidR="007B3F8B">
        <w:rPr>
          <w:lang w:val="en-US"/>
        </w:rPr>
        <w:t xml:space="preserve"> and low</w:t>
      </w:r>
      <w:r w:rsidR="00BF2827">
        <w:rPr>
          <w:lang w:val="en-US"/>
        </w:rPr>
        <w:t>er</w:t>
      </w:r>
      <w:r w:rsidR="007B3F8B">
        <w:rPr>
          <w:lang w:val="en-US"/>
        </w:rPr>
        <w:t xml:space="preserve"> population growth. </w:t>
      </w:r>
      <w:r w:rsidR="008E495E">
        <w:rPr>
          <w:lang w:val="en-US"/>
        </w:rPr>
        <w:t xml:space="preserve"> </w:t>
      </w:r>
    </w:p>
    <w:p w14:paraId="6F3CCE0E" w14:textId="77777777" w:rsidR="00AE4044" w:rsidRDefault="00AE4044">
      <w:pPr>
        <w:rPr>
          <w:rFonts w:asciiTheme="majorHAnsi" w:hAnsiTheme="majorHAnsi"/>
          <w:b/>
          <w:bCs/>
          <w:color w:val="ED1164" w:themeColor="accent1"/>
          <w:sz w:val="30"/>
          <w:szCs w:val="30"/>
          <w:lang w:val="en-US"/>
        </w:rPr>
      </w:pPr>
      <w:r>
        <w:rPr>
          <w:lang w:val="en-US"/>
        </w:rPr>
        <w:br w:type="page"/>
      </w:r>
    </w:p>
    <w:p w14:paraId="3A70775E" w14:textId="43D8CCFD" w:rsidR="00F768EC" w:rsidRPr="00B856BA" w:rsidRDefault="00F768EC" w:rsidP="00F768EC">
      <w:pPr>
        <w:pStyle w:val="Heading1"/>
        <w:spacing w:line="360" w:lineRule="auto"/>
        <w:rPr>
          <w:lang w:val="en-US"/>
        </w:rPr>
      </w:pPr>
      <w:r w:rsidRPr="2C0E32F4">
        <w:rPr>
          <w:lang w:val="en-US"/>
        </w:rPr>
        <w:lastRenderedPageBreak/>
        <w:t>Key findings</w:t>
      </w:r>
    </w:p>
    <w:p w14:paraId="07A02B37" w14:textId="77777777" w:rsidR="00F768EC" w:rsidRPr="00407674" w:rsidRDefault="00F768EC" w:rsidP="00F768EC">
      <w:pPr>
        <w:pStyle w:val="ListParagraph"/>
        <w:numPr>
          <w:ilvl w:val="0"/>
          <w:numId w:val="16"/>
        </w:numPr>
        <w:spacing w:line="360" w:lineRule="auto"/>
        <w:jc w:val="both"/>
        <w:rPr>
          <w:b/>
          <w:bCs/>
          <w:lang w:val="en-US"/>
        </w:rPr>
      </w:pPr>
      <w:r w:rsidRPr="2C0E32F4">
        <w:rPr>
          <w:b/>
          <w:bCs/>
          <w:lang w:val="en-US"/>
        </w:rPr>
        <w:t xml:space="preserve">Understanding the key drivers of rents is important to monitor and assess the </w:t>
      </w:r>
      <w:r>
        <w:rPr>
          <w:b/>
          <w:bCs/>
          <w:lang w:val="en-US"/>
        </w:rPr>
        <w:t>balance of supply and demand</w:t>
      </w:r>
      <w:r w:rsidRPr="2C0E32F4">
        <w:rPr>
          <w:b/>
          <w:bCs/>
          <w:lang w:val="en-US"/>
        </w:rPr>
        <w:t xml:space="preserve"> in the housing market, improve the accuracy of house price forecasts</w:t>
      </w:r>
      <w:r>
        <w:rPr>
          <w:b/>
          <w:bCs/>
          <w:lang w:val="en-US"/>
        </w:rPr>
        <w:t xml:space="preserve">, and </w:t>
      </w:r>
      <w:r w:rsidRPr="2C0E32F4">
        <w:rPr>
          <w:b/>
          <w:bCs/>
          <w:lang w:val="en-US"/>
        </w:rPr>
        <w:t>identify potential hot spots at regional level</w:t>
      </w:r>
      <w:r>
        <w:rPr>
          <w:b/>
          <w:bCs/>
          <w:lang w:val="en-US"/>
        </w:rPr>
        <w:t>.</w:t>
      </w:r>
    </w:p>
    <w:p w14:paraId="26A69D32" w14:textId="77777777" w:rsidR="00F768EC" w:rsidRPr="00C07279" w:rsidRDefault="00F768EC" w:rsidP="00F768EC">
      <w:pPr>
        <w:pStyle w:val="ListParagraph"/>
        <w:numPr>
          <w:ilvl w:val="0"/>
          <w:numId w:val="16"/>
        </w:numPr>
        <w:spacing w:line="360" w:lineRule="auto"/>
        <w:jc w:val="both"/>
        <w:rPr>
          <w:b/>
          <w:bCs/>
          <w:lang w:val="en-US"/>
        </w:rPr>
      </w:pPr>
      <w:r w:rsidRPr="2C0E32F4">
        <w:rPr>
          <w:b/>
          <w:bCs/>
          <w:lang w:val="en-US"/>
        </w:rPr>
        <w:t xml:space="preserve">Wages and relative </w:t>
      </w:r>
      <w:r>
        <w:rPr>
          <w:b/>
          <w:bCs/>
          <w:lang w:val="en-US"/>
        </w:rPr>
        <w:t>dwellings</w:t>
      </w:r>
      <w:r w:rsidRPr="2C0E32F4">
        <w:rPr>
          <w:b/>
          <w:bCs/>
          <w:lang w:val="en-US"/>
        </w:rPr>
        <w:t xml:space="preserve"> supply and demand (measured by people per dwelling) are the two key drivers of rental inflation</w:t>
      </w:r>
      <w:r>
        <w:rPr>
          <w:b/>
          <w:bCs/>
          <w:lang w:val="en-US"/>
        </w:rPr>
        <w:t xml:space="preserve"> </w:t>
      </w:r>
      <w:r w:rsidRPr="2C0E32F4">
        <w:rPr>
          <w:b/>
          <w:bCs/>
          <w:lang w:val="en-US"/>
        </w:rPr>
        <w:t>for new tenancies at the national level.</w:t>
      </w:r>
    </w:p>
    <w:p w14:paraId="60E95430"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The impacts of population and dwellings growth on rental inflation are equally important.</w:t>
      </w:r>
    </w:p>
    <w:p w14:paraId="724FAB26"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Rising unemployment rate may lead to lower rental inflation, however the impact is more limited compared to wages and physical supply and demand.</w:t>
      </w:r>
    </w:p>
    <w:p w14:paraId="7565B85A" w14:textId="77777777" w:rsidR="00F768EC" w:rsidRPr="0010423C" w:rsidRDefault="00F768EC" w:rsidP="00F768EC">
      <w:pPr>
        <w:pStyle w:val="ListParagraph"/>
        <w:numPr>
          <w:ilvl w:val="0"/>
          <w:numId w:val="16"/>
        </w:numPr>
        <w:spacing w:line="360" w:lineRule="auto"/>
        <w:jc w:val="both"/>
        <w:rPr>
          <w:b/>
          <w:bCs/>
          <w:lang w:val="en-US"/>
        </w:rPr>
      </w:pPr>
      <w:r w:rsidRPr="2C0E32F4">
        <w:rPr>
          <w:b/>
          <w:bCs/>
          <w:lang w:val="en-US"/>
        </w:rPr>
        <w:t>The vacancy rate, an alternative measure of relative supply and demand, is negatively correlated with rental inflation. This is consistent with the findings of Saunders and Tulip (2019) for the Australian housing market.</w:t>
      </w:r>
    </w:p>
    <w:p w14:paraId="5A5E5618" w14:textId="77777777" w:rsidR="00F768EC" w:rsidRPr="00D549C4" w:rsidRDefault="00F768EC" w:rsidP="00F768EC">
      <w:pPr>
        <w:pStyle w:val="ListParagraph"/>
        <w:numPr>
          <w:ilvl w:val="0"/>
          <w:numId w:val="16"/>
        </w:numPr>
        <w:spacing w:line="360" w:lineRule="auto"/>
        <w:jc w:val="both"/>
        <w:rPr>
          <w:b/>
          <w:bCs/>
          <w:lang w:val="en-US"/>
        </w:rPr>
      </w:pPr>
      <w:r w:rsidRPr="2C0E32F4">
        <w:rPr>
          <w:b/>
          <w:bCs/>
          <w:lang w:val="en-US"/>
        </w:rPr>
        <w:t>The mortgage (interest) rate elasticity of rents is positive. However, it is quite small and not always statistically significant across model specifications.</w:t>
      </w:r>
    </w:p>
    <w:p w14:paraId="7019CB3B" w14:textId="77777777" w:rsidR="00F768EC" w:rsidRPr="000127D1" w:rsidRDefault="00F768EC" w:rsidP="00F768EC">
      <w:pPr>
        <w:pStyle w:val="ListParagraph"/>
        <w:numPr>
          <w:ilvl w:val="0"/>
          <w:numId w:val="16"/>
        </w:numPr>
        <w:spacing w:line="360" w:lineRule="auto"/>
        <w:jc w:val="both"/>
        <w:rPr>
          <w:b/>
          <w:bCs/>
          <w:lang w:val="en-US"/>
        </w:rPr>
      </w:pPr>
      <w:r w:rsidRPr="009E163E">
        <w:rPr>
          <w:b/>
          <w:bCs/>
          <w:lang w:val="en-US"/>
        </w:rPr>
        <w:t>There is no statistically significant evidence of the impact of general inflation on rents.</w:t>
      </w:r>
    </w:p>
    <w:p w14:paraId="28968195" w14:textId="38A4B085" w:rsidR="00F768EC" w:rsidRDefault="00F768EC" w:rsidP="00F768EC">
      <w:pPr>
        <w:pStyle w:val="ListParagraph"/>
        <w:numPr>
          <w:ilvl w:val="0"/>
          <w:numId w:val="16"/>
        </w:numPr>
        <w:spacing w:line="360" w:lineRule="auto"/>
        <w:jc w:val="both"/>
        <w:rPr>
          <w:b/>
          <w:bCs/>
          <w:lang w:val="en-US"/>
        </w:rPr>
      </w:pPr>
      <w:r w:rsidRPr="2C0E32F4">
        <w:rPr>
          <w:b/>
          <w:bCs/>
          <w:lang w:val="en-US"/>
        </w:rPr>
        <w:t xml:space="preserve">All key drivers have similar </w:t>
      </w:r>
      <w:r>
        <w:rPr>
          <w:b/>
          <w:bCs/>
          <w:lang w:val="en-US"/>
        </w:rPr>
        <w:t>but smaller effects</w:t>
      </w:r>
      <w:r w:rsidRPr="2C0E32F4">
        <w:rPr>
          <w:b/>
          <w:bCs/>
          <w:lang w:val="en-US"/>
        </w:rPr>
        <w:t xml:space="preserve"> on the rental inflation of existing tenancies, which is estimated by the stock measure of Stats NZ’s Rental Price Index</w:t>
      </w:r>
      <w:r>
        <w:rPr>
          <w:b/>
          <w:bCs/>
          <w:lang w:val="en-US"/>
        </w:rPr>
        <w:t>.</w:t>
      </w:r>
    </w:p>
    <w:p w14:paraId="2114A919" w14:textId="63A4C4B3" w:rsidR="007B3F8B" w:rsidRDefault="007B3F8B" w:rsidP="00F768EC">
      <w:pPr>
        <w:pStyle w:val="ListParagraph"/>
        <w:numPr>
          <w:ilvl w:val="0"/>
          <w:numId w:val="16"/>
        </w:numPr>
        <w:spacing w:line="360" w:lineRule="auto"/>
        <w:jc w:val="both"/>
        <w:rPr>
          <w:b/>
          <w:bCs/>
          <w:lang w:val="en-US"/>
        </w:rPr>
      </w:pPr>
      <w:r>
        <w:rPr>
          <w:b/>
          <w:bCs/>
          <w:lang w:val="en-US"/>
        </w:rPr>
        <w:t>The identified key drivers are robust to local</w:t>
      </w:r>
      <w:r w:rsidR="00C72D13">
        <w:rPr>
          <w:b/>
          <w:bCs/>
          <w:lang w:val="en-US"/>
        </w:rPr>
        <w:t xml:space="preserve"> circumstances, yet unobserved</w:t>
      </w:r>
      <w:r>
        <w:rPr>
          <w:b/>
          <w:bCs/>
          <w:lang w:val="en-US"/>
        </w:rPr>
        <w:t xml:space="preserve"> region-specific factors can dampen, or magnify, the effects in particular regions.</w:t>
      </w:r>
    </w:p>
    <w:p w14:paraId="75E7510D" w14:textId="42C8BE94" w:rsidR="007B3F8B" w:rsidRPr="00F2458C" w:rsidRDefault="007B3F8B" w:rsidP="00F768EC">
      <w:pPr>
        <w:pStyle w:val="ListParagraph"/>
        <w:numPr>
          <w:ilvl w:val="0"/>
          <w:numId w:val="16"/>
        </w:numPr>
        <w:spacing w:line="360" w:lineRule="auto"/>
        <w:jc w:val="both"/>
        <w:rPr>
          <w:b/>
          <w:bCs/>
          <w:lang w:val="en-US"/>
        </w:rPr>
      </w:pPr>
      <w:r>
        <w:rPr>
          <w:b/>
          <w:bCs/>
          <w:lang w:val="en-US"/>
        </w:rPr>
        <w:t>We provide evidence that a capacity constrained construction industry takes time to respond to very strong population growth.</w:t>
      </w:r>
    </w:p>
    <w:p w14:paraId="30F60161" w14:textId="77777777" w:rsidR="00AD0233" w:rsidRDefault="00AD0233" w:rsidP="00AD0233">
      <w:pPr>
        <w:spacing w:line="360" w:lineRule="auto"/>
        <w:jc w:val="both"/>
        <w:rPr>
          <w:lang w:val="en-US"/>
        </w:rPr>
      </w:pPr>
    </w:p>
    <w:p w14:paraId="689FAE51" w14:textId="77777777" w:rsidR="00F768EC" w:rsidRDefault="00F768EC">
      <w:pPr>
        <w:rPr>
          <w:lang w:val="en-US"/>
        </w:rPr>
      </w:pPr>
      <w:r>
        <w:rPr>
          <w:lang w:val="en-US"/>
        </w:rPr>
        <w:br w:type="page"/>
      </w:r>
    </w:p>
    <w:p w14:paraId="50EF4F96" w14:textId="77777777" w:rsidR="00706D09" w:rsidRPr="007B7575" w:rsidRDefault="000F4EEB" w:rsidP="00066B77">
      <w:pPr>
        <w:pStyle w:val="Heading1"/>
        <w:numPr>
          <w:ilvl w:val="0"/>
          <w:numId w:val="22"/>
        </w:numPr>
        <w:spacing w:line="360" w:lineRule="auto"/>
      </w:pPr>
      <w:r w:rsidRPr="007B7575">
        <w:lastRenderedPageBreak/>
        <w:t>Introduction</w:t>
      </w:r>
    </w:p>
    <w:p w14:paraId="07CD187E" w14:textId="77777777" w:rsidR="003C7BF1" w:rsidRPr="003C7BF1" w:rsidRDefault="003C7BF1" w:rsidP="003C7BF1">
      <w:pPr>
        <w:spacing w:line="360" w:lineRule="auto"/>
        <w:jc w:val="both"/>
        <w:rPr>
          <w:lang w:val="en-US"/>
        </w:rPr>
      </w:pPr>
      <w:r w:rsidRPr="003C7BF1">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r>
        <w:rPr>
          <w:lang w:val="en-US"/>
        </w:rPr>
        <w:t xml:space="preserve"> </w:t>
      </w:r>
      <w:r w:rsidRPr="003C7BF1">
        <w:rPr>
          <w:lang w:val="en-US"/>
        </w:rPr>
        <w:t xml:space="preserve">Firstly, rent provides a clearer signal of the balance of supply and demand for dwellings than house price as it does not include expectation for future gains. Secondly, providing an outlook on rents can lead to better policy towards wellbeing as renters typically pay a </w:t>
      </w:r>
      <w:r w:rsidRPr="003C7BF1">
        <w:rPr>
          <w:lang w:val="en-GB"/>
        </w:rPr>
        <w:t>larger proportion of their incomes on housing costs and are more vulnerable to large price movements. Finally, forecasting rents can also improve the accuracy of house prices forecast.</w:t>
      </w:r>
    </w:p>
    <w:p w14:paraId="1DEDA868" w14:textId="5EADEE42" w:rsidR="000D3886" w:rsidRPr="00AE4044" w:rsidRDefault="000D3886" w:rsidP="00AE4044">
      <w:pPr>
        <w:pStyle w:val="FigureTableTitle"/>
      </w:pPr>
      <w:r w:rsidRPr="00AE4044">
        <w:t>Fig</w:t>
      </w:r>
      <w:r w:rsidR="00552DB3" w:rsidRPr="00AE4044">
        <w:t>ure</w:t>
      </w:r>
      <w:r w:rsidRPr="00AE4044">
        <w:t xml:space="preserve"> 1 – New Zealand rental prices in context</w:t>
      </w:r>
    </w:p>
    <w:p w14:paraId="41624F29" w14:textId="77777777" w:rsidR="000D3886" w:rsidRDefault="000D3886" w:rsidP="000D3886">
      <w:pPr>
        <w:rPr>
          <w:noProof/>
          <w:lang w:eastAsia="en-NZ"/>
          <w14:ligatures w14:val="none"/>
        </w:rPr>
      </w:pPr>
      <w:r>
        <w:rPr>
          <w:noProof/>
          <w:lang w:eastAsia="en-NZ"/>
          <w14:ligatures w14:val="none"/>
        </w:rPr>
        <w:drawing>
          <wp:inline distT="0" distB="0" distL="0" distR="0" wp14:anchorId="1C8E7EC2" wp14:editId="21A19C4A">
            <wp:extent cx="5759450" cy="383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ContextChart.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14:paraId="24F7E284" w14:textId="1B9C4015" w:rsidR="000D3886" w:rsidRPr="00BB1FAF" w:rsidRDefault="000D3886" w:rsidP="00BB1FAF">
      <w:pPr>
        <w:spacing w:line="360" w:lineRule="auto"/>
        <w:jc w:val="both"/>
        <w:rPr>
          <w:lang w:val="en-US"/>
        </w:rPr>
      </w:pPr>
      <w:r w:rsidRPr="00BB1FAF">
        <w:rPr>
          <w:lang w:val="en-US"/>
        </w:rPr>
        <w:t>Overall rental prices have increased broadly in line with wage growth over the past two decades, albeit at a faster rate than general inflation, as measured by the Consumers Price Index (Fig. 1). In contrast, house prices have risen further than rents. The tri-agency Housing Technical Working Group (HTWG)</w:t>
      </w:r>
      <w:r w:rsidRPr="00F64A16">
        <w:rPr>
          <w:vertAlign w:val="superscript"/>
          <w:lang w:val="en-US"/>
        </w:rPr>
        <w:footnoteReference w:id="2"/>
      </w:r>
      <w:r w:rsidRPr="00BB1FAF">
        <w:rPr>
          <w:lang w:val="en-US"/>
        </w:rPr>
        <w:t xml:space="preserve"> identified these differing growth rates, amongst other things, as evidence to support their conclusions presented in </w:t>
      </w:r>
      <w:r w:rsidRPr="00AE4044">
        <w:rPr>
          <w:i/>
          <w:lang w:val="en-US"/>
        </w:rPr>
        <w:t xml:space="preserve">Assessment of the Housing System: with insights from the Hamilton-Waikato </w:t>
      </w:r>
      <w:r w:rsidRPr="00AE4044">
        <w:rPr>
          <w:i/>
          <w:lang w:val="en-US"/>
        </w:rPr>
        <w:lastRenderedPageBreak/>
        <w:t>Area</w:t>
      </w:r>
      <w:r w:rsidRPr="00BB1FAF">
        <w:rPr>
          <w:lang w:val="en-US"/>
        </w:rPr>
        <w:t xml:space="preserve"> (HTWG, 2022). The report demonstrated the relative importance of systematic interest rate declines and the tax system, in the context of restricted land supply (land use rules, regulations, and constraints) above dwelling supply relative to population growth. The group concluded that physical dwelling supply </w:t>
      </w:r>
      <w:commentRangeStart w:id="1"/>
      <w:r w:rsidRPr="00BB1FAF">
        <w:rPr>
          <w:lang w:val="en-US"/>
        </w:rPr>
        <w:t xml:space="preserve">has not been the major driver </w:t>
      </w:r>
      <w:commentRangeEnd w:id="1"/>
      <w:r w:rsidR="00161D4E">
        <w:rPr>
          <w:rStyle w:val="CommentReference"/>
        </w:rPr>
        <w:commentReference w:id="1"/>
      </w:r>
      <w:r w:rsidRPr="00BB1FAF">
        <w:rPr>
          <w:lang w:val="en-US"/>
        </w:rPr>
        <w:t xml:space="preserve">of house prices over the past 20 years. Had this been the case, they would have expected house price increases to have been more in line with the increase seen in rent. Underpinning this assessment is an assertion that rental prices are influenced by the relative supply and demand of physical dwellings. Research presented in this paper aims to further our understanding of the drivers of rental prices. </w:t>
      </w:r>
    </w:p>
    <w:p w14:paraId="461872C3" w14:textId="22BAC100" w:rsidR="000D3886" w:rsidRPr="00BB1FAF" w:rsidRDefault="005533A7" w:rsidP="00BB1FAF">
      <w:pPr>
        <w:spacing w:line="360" w:lineRule="auto"/>
        <w:jc w:val="both"/>
        <w:rPr>
          <w:lang w:val="en-US"/>
        </w:rPr>
      </w:pPr>
      <w:r w:rsidRPr="00BB1FAF">
        <w:rPr>
          <w:lang w:val="en-US"/>
        </w:rPr>
        <w:t xml:space="preserve">The rest of the paper is organized as follows: section 2 </w:t>
      </w:r>
      <w:proofErr w:type="spellStart"/>
      <w:r w:rsidRPr="00BB1FAF">
        <w:rPr>
          <w:lang w:val="en-US"/>
        </w:rPr>
        <w:t>summarises</w:t>
      </w:r>
      <w:proofErr w:type="spellEnd"/>
      <w:r w:rsidRPr="00BB1FAF">
        <w:rPr>
          <w:lang w:val="en-US"/>
        </w:rPr>
        <w:t xml:space="preserve"> key features of rents in New Zealand, section 3 reviews the previous literature on modelling rents internationally and in New Zealand, section 4 describes the framework for analyzing rents, section 5 </w:t>
      </w:r>
      <w:r w:rsidR="000E54F0" w:rsidRPr="00BB1FAF">
        <w:rPr>
          <w:lang w:val="en-US"/>
        </w:rPr>
        <w:t>describes the data and modelling approach. The results are presented in section 6.</w:t>
      </w:r>
      <w:r w:rsidR="000D3886" w:rsidRPr="00BB1FAF">
        <w:rPr>
          <w:lang w:val="en-US"/>
        </w:rPr>
        <w:t xml:space="preserve"> </w:t>
      </w:r>
    </w:p>
    <w:p w14:paraId="1EDD787E" w14:textId="33EA233B" w:rsidR="005533A7" w:rsidRPr="00552DB3" w:rsidRDefault="005533A7" w:rsidP="00AE4044">
      <w:pPr>
        <w:pStyle w:val="Heading1"/>
        <w:numPr>
          <w:ilvl w:val="0"/>
          <w:numId w:val="22"/>
        </w:numPr>
        <w:rPr>
          <w:lang w:val="en-US"/>
        </w:rPr>
      </w:pPr>
      <w:r w:rsidRPr="00552DB3">
        <w:rPr>
          <w:lang w:val="en-US"/>
        </w:rPr>
        <w:t>Key facts of rents in New Zealand</w:t>
      </w:r>
    </w:p>
    <w:p w14:paraId="3A413270" w14:textId="77777777" w:rsidR="007C01F1" w:rsidRPr="00BB1FAF" w:rsidRDefault="00F160DD" w:rsidP="00BB1FAF">
      <w:pPr>
        <w:spacing w:line="360" w:lineRule="auto"/>
        <w:jc w:val="both"/>
        <w:rPr>
          <w:lang w:val="en-US"/>
        </w:rPr>
      </w:pPr>
      <w:r w:rsidRPr="00BB1FAF">
        <w:rPr>
          <w:lang w:val="en-US"/>
        </w:rPr>
        <w:t xml:space="preserve">New Zealand rental prices are receiving growing attention as the proportion of people who pay rent has been increasing </w:t>
      </w:r>
      <w:r w:rsidR="00025441" w:rsidRPr="00BB1FAF">
        <w:rPr>
          <w:lang w:val="en-US"/>
        </w:rPr>
        <w:t>since the early 1990s</w:t>
      </w:r>
      <w:r w:rsidR="00A54330" w:rsidRPr="00BB1FAF">
        <w:rPr>
          <w:lang w:val="en-US"/>
        </w:rPr>
        <w:t xml:space="preserve">; </w:t>
      </w:r>
      <w:commentRangeStart w:id="2"/>
      <w:r w:rsidR="00C27BDA" w:rsidRPr="00BB1FAF">
        <w:rPr>
          <w:lang w:val="en-US"/>
        </w:rPr>
        <w:t xml:space="preserve">households </w:t>
      </w:r>
      <w:commentRangeEnd w:id="2"/>
      <w:r w:rsidR="00161D4E">
        <w:rPr>
          <w:rStyle w:val="CommentReference"/>
        </w:rPr>
        <w:commentReference w:id="2"/>
      </w:r>
      <w:r w:rsidR="00C27BDA" w:rsidRPr="00BB1FAF">
        <w:rPr>
          <w:lang w:val="en-US"/>
        </w:rPr>
        <w:t>who pay rent has increased from about 23 percent in 1991 to 32 percent in 2018 (Stats NZ, 2020). The decline in home ownership has been acute for young adults</w:t>
      </w:r>
      <w:r w:rsidR="00025441" w:rsidRPr="00BB1FAF">
        <w:rPr>
          <w:lang w:val="en-US"/>
        </w:rPr>
        <w:t>: the proportion of New Zealanders aged 25 to 34 who are owner-occupiers declined from about 65 percent in 1988 to 35 percent in 2018 (Bentley, 2021).</w:t>
      </w:r>
      <w:r w:rsidRPr="00BB1FAF">
        <w:rPr>
          <w:lang w:val="en-US"/>
        </w:rPr>
        <w:t xml:space="preserve"> </w:t>
      </w:r>
      <w:r w:rsidR="00025441" w:rsidRPr="00BB1FAF">
        <w:rPr>
          <w:lang w:val="en-US"/>
        </w:rPr>
        <w:t xml:space="preserve">The number of households in rented dwellings increased from about 290,000 in 1996 to 530,000 in 2018. </w:t>
      </w:r>
    </w:p>
    <w:p w14:paraId="79E9919E" w14:textId="18F4550E" w:rsidR="007D6BF0" w:rsidRPr="00BB1FAF" w:rsidRDefault="007C01F1" w:rsidP="00BB1FAF">
      <w:pPr>
        <w:spacing w:line="360" w:lineRule="auto"/>
        <w:jc w:val="both"/>
        <w:rPr>
          <w:lang w:val="en-US"/>
        </w:rPr>
      </w:pPr>
      <w:r w:rsidRPr="00BB1FAF">
        <w:rPr>
          <w:lang w:val="en-US"/>
        </w:rPr>
        <w:t xml:space="preserve">From a wellbeing perspective, rents matter since low-income households have little discretion over their level of housing expenditure. </w:t>
      </w:r>
      <w:r w:rsidR="0004198C" w:rsidRPr="00BB1FAF">
        <w:rPr>
          <w:lang w:val="en-US"/>
        </w:rPr>
        <w:t xml:space="preserve">Renters typically have lower incomes than owner-occupiers, spend a greater share of their income on housing, and have lower material </w:t>
      </w:r>
      <w:r w:rsidR="00025441" w:rsidRPr="00BB1FAF">
        <w:rPr>
          <w:lang w:val="en-US"/>
        </w:rPr>
        <w:t>wealth</w:t>
      </w:r>
      <w:r w:rsidRPr="00BB1FAF">
        <w:rPr>
          <w:lang w:val="en-US"/>
        </w:rPr>
        <w:t xml:space="preserve"> (ibid)</w:t>
      </w:r>
      <w:r w:rsidR="00732364" w:rsidRPr="00BB1FAF">
        <w:rPr>
          <w:lang w:val="en-US"/>
        </w:rPr>
        <w:t>.</w:t>
      </w:r>
      <w:r w:rsidR="007951AC" w:rsidRPr="00BB1FAF">
        <w:rPr>
          <w:lang w:val="en-US"/>
        </w:rPr>
        <w:t xml:space="preserve"> New Zealand rental properties are typically of lower physical quality compared with owner-occupied properties</w:t>
      </w:r>
      <w:r w:rsidRPr="00BB1FAF">
        <w:rPr>
          <w:lang w:val="en-US"/>
        </w:rPr>
        <w:t xml:space="preserve"> (New Zealand Treasury, 2022)</w:t>
      </w:r>
      <w:r w:rsidR="007951AC" w:rsidRPr="00BB1FAF">
        <w:rPr>
          <w:lang w:val="en-US"/>
        </w:rPr>
        <w:t>.</w:t>
      </w:r>
      <w:r w:rsidRPr="00BB1FAF">
        <w:rPr>
          <w:lang w:val="en-US"/>
        </w:rPr>
        <w:t xml:space="preserve"> </w:t>
      </w:r>
    </w:p>
    <w:p w14:paraId="1E6D38BE" w14:textId="0543F3B7" w:rsidR="000D3886" w:rsidRDefault="000D3886" w:rsidP="00BB1FAF">
      <w:pPr>
        <w:spacing w:line="360" w:lineRule="auto"/>
        <w:jc w:val="both"/>
        <w:rPr>
          <w:lang w:val="en-US"/>
        </w:rPr>
      </w:pPr>
      <w:r w:rsidRPr="00BB1FAF">
        <w:rPr>
          <w:lang w:val="en-US"/>
        </w:rPr>
        <w:t xml:space="preserve">The usually resident population of New Zealand increased by over 1 million people during the study period; from an estimated 4.0 million as at June 2003 to 5.1 million as at June 2022, at an average growth rate of 1.3% per year. Over the same period, dwellings increased by 500,000 to 2 million as at June 2022. The average dwelling growth rate was also 1.3% per year. Yet, these long-run rates hide periods of mismatch between population and dwelling growth (Fig. 2). Temporal variation in New Zealand’s population growth rate is driven by changes in net external migration. Notably, the </w:t>
      </w:r>
      <w:r w:rsidRPr="00BB1FAF">
        <w:rPr>
          <w:lang w:val="en-US"/>
        </w:rPr>
        <w:lastRenderedPageBreak/>
        <w:t>population was growing at a faster rate than dwellings during the period 2015–20, increasing the number of people per dwelling to a high of 2.64 as at June 2020. Boarder restrictions over the following two years curtailed population growth, whilst dwelling growth continued, reducing people per dwelling to 2.56 as at June 2022. Strikingly similar to the 2.58 people per dwelling as at June 2003, at the beginning of our study period.</w:t>
      </w:r>
    </w:p>
    <w:p w14:paraId="1AE9599F" w14:textId="4F48747E" w:rsidR="00AE4044" w:rsidRPr="00AE4044" w:rsidRDefault="00AE4044" w:rsidP="00AE4044">
      <w:pPr>
        <w:pStyle w:val="FigureTableTitle"/>
        <w:rPr>
          <w:lang w:val="en-US"/>
        </w:rPr>
      </w:pPr>
      <w:r w:rsidRPr="00552DB3">
        <w:rPr>
          <w:lang w:val="en-US"/>
        </w:rPr>
        <w:t>Fig</w:t>
      </w:r>
      <w:r>
        <w:rPr>
          <w:lang w:val="en-US"/>
        </w:rPr>
        <w:t>ure</w:t>
      </w:r>
      <w:r w:rsidRPr="00552DB3">
        <w:rPr>
          <w:lang w:val="en-US"/>
        </w:rPr>
        <w:t xml:space="preserve"> 2 – Population and</w:t>
      </w:r>
      <w:r>
        <w:rPr>
          <w:lang w:val="en-US"/>
        </w:rPr>
        <w:t xml:space="preserve"> dwelling growth rates compared</w:t>
      </w:r>
    </w:p>
    <w:p w14:paraId="1850C393" w14:textId="130B7D20" w:rsidR="00AE4044" w:rsidRPr="00BB1FAF" w:rsidRDefault="00AE4044" w:rsidP="00BB1FAF">
      <w:pPr>
        <w:spacing w:line="360" w:lineRule="auto"/>
        <w:jc w:val="both"/>
        <w:rPr>
          <w:lang w:val="en-US"/>
        </w:rPr>
      </w:pPr>
      <w:r w:rsidRPr="00BB1FAF">
        <w:rPr>
          <w:noProof/>
          <w:lang w:eastAsia="en-NZ"/>
        </w:rPr>
        <w:drawing>
          <wp:inline distT="0" distB="0" distL="0" distR="0" wp14:anchorId="3ACBF5F7" wp14:editId="75AAE530">
            <wp:extent cx="575945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Growth.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73EC09EB" w14:textId="4AAE7C78" w:rsidR="00BB4A51" w:rsidRPr="00BB1FAF" w:rsidRDefault="00BA0FBD" w:rsidP="00BB1FAF">
      <w:pPr>
        <w:spacing w:line="360" w:lineRule="auto"/>
        <w:jc w:val="both"/>
        <w:rPr>
          <w:lang w:val="en-US"/>
        </w:rPr>
      </w:pPr>
      <w:r w:rsidRPr="00BB1FAF">
        <w:rPr>
          <w:lang w:val="en-US"/>
        </w:rPr>
        <w:t>Enhancements to the measurement of rental price inflation</w:t>
      </w:r>
      <w:r w:rsidR="009073BB" w:rsidRPr="00BB1FAF">
        <w:rPr>
          <w:lang w:val="en-US"/>
        </w:rPr>
        <w:t>, including the use of granular administrative data and a new approach for quality-adjustment,</w:t>
      </w:r>
      <w:r w:rsidRPr="00BB1FAF">
        <w:rPr>
          <w:lang w:val="en-US"/>
        </w:rPr>
        <w:t xml:space="preserve"> has improved the reliability of </w:t>
      </w:r>
      <w:r w:rsidR="009073BB" w:rsidRPr="00BB1FAF">
        <w:rPr>
          <w:lang w:val="en-US"/>
        </w:rPr>
        <w:t xml:space="preserve">rental </w:t>
      </w:r>
      <w:r w:rsidRPr="00BB1FAF">
        <w:rPr>
          <w:lang w:val="en-US"/>
        </w:rPr>
        <w:t>price indices</w:t>
      </w:r>
      <w:r w:rsidR="009073BB" w:rsidRPr="00BB1FAF">
        <w:rPr>
          <w:lang w:val="en-US"/>
        </w:rPr>
        <w:t>. The changes</w:t>
      </w:r>
      <w:r w:rsidRPr="00BB1FAF">
        <w:rPr>
          <w:lang w:val="en-US"/>
        </w:rPr>
        <w:t xml:space="preserve"> also facilitated the introduction of an additional ‘flow’ series</w:t>
      </w:r>
      <w:r w:rsidR="00E22EAF" w:rsidRPr="00BB1FAF">
        <w:rPr>
          <w:lang w:val="en-US"/>
        </w:rPr>
        <w:t>,</w:t>
      </w:r>
      <w:r w:rsidRPr="00BB1FAF">
        <w:rPr>
          <w:lang w:val="en-US"/>
        </w:rPr>
        <w:t xml:space="preserve"> which shows price change for new tenancies (</w:t>
      </w:r>
      <w:r w:rsidR="00993C99" w:rsidRPr="00BB1FAF">
        <w:rPr>
          <w:lang w:val="en-US"/>
        </w:rPr>
        <w:t xml:space="preserve">Stats NZ, 2019; </w:t>
      </w:r>
      <w:r w:rsidRPr="00BB1FAF">
        <w:rPr>
          <w:lang w:val="en-US"/>
        </w:rPr>
        <w:t>Bentley, 2022</w:t>
      </w:r>
      <w:r w:rsidR="00993C99" w:rsidRPr="00BB1FAF">
        <w:rPr>
          <w:lang w:val="en-US"/>
        </w:rPr>
        <w:t xml:space="preserve">a). In comparison, the ‘stock’ series, used </w:t>
      </w:r>
      <w:r w:rsidR="00E22EAF" w:rsidRPr="00BB1FAF">
        <w:rPr>
          <w:lang w:val="en-US"/>
        </w:rPr>
        <w:t xml:space="preserve">as an input into the overall </w:t>
      </w:r>
      <w:r w:rsidR="00993C99" w:rsidRPr="00BB1FAF">
        <w:rPr>
          <w:lang w:val="en-US"/>
        </w:rPr>
        <w:t xml:space="preserve">Consumers Price Index, measures price change across all tenancies. Movements in the latter series tend to be </w:t>
      </w:r>
      <w:r w:rsidR="007D6BF0" w:rsidRPr="00BB1FAF">
        <w:rPr>
          <w:lang w:val="en-US"/>
        </w:rPr>
        <w:t>lagged and less volatile (Fig. 3</w:t>
      </w:r>
      <w:r w:rsidR="00993C99" w:rsidRPr="00BB1FAF">
        <w:rPr>
          <w:lang w:val="en-US"/>
        </w:rPr>
        <w:t>)</w:t>
      </w:r>
      <w:r w:rsidR="00AB6111" w:rsidRPr="00BB1FAF">
        <w:rPr>
          <w:lang w:val="en-US"/>
        </w:rPr>
        <w:t>, reflecting the stickiness of rental prices for sitting tenants, who can be said to enjoy</w:t>
      </w:r>
      <w:r w:rsidR="00993C99" w:rsidRPr="00BB1FAF">
        <w:rPr>
          <w:lang w:val="en-US"/>
        </w:rPr>
        <w:t xml:space="preserve"> </w:t>
      </w:r>
      <w:r w:rsidR="00AB6111" w:rsidRPr="00BB1FAF">
        <w:rPr>
          <w:lang w:val="en-US"/>
        </w:rPr>
        <w:t>a ‘tenancy discount’ (Bentley, 2021).</w:t>
      </w:r>
    </w:p>
    <w:p w14:paraId="7C820D9A" w14:textId="77777777" w:rsidR="00AE4044" w:rsidRDefault="00AE4044">
      <w:pPr>
        <w:rPr>
          <w:b/>
          <w:lang w:val="en-US"/>
        </w:rPr>
      </w:pPr>
      <w:r>
        <w:rPr>
          <w:b/>
          <w:lang w:val="en-US"/>
        </w:rPr>
        <w:br w:type="page"/>
      </w:r>
    </w:p>
    <w:p w14:paraId="1097D34B" w14:textId="06581749" w:rsidR="005C416B" w:rsidRPr="00552DB3" w:rsidRDefault="00552DB3" w:rsidP="00AE4044">
      <w:pPr>
        <w:pStyle w:val="FigureTableTitle"/>
        <w:rPr>
          <w:lang w:val="en-US"/>
        </w:rPr>
      </w:pPr>
      <w:r>
        <w:rPr>
          <w:lang w:val="en-US"/>
        </w:rPr>
        <w:lastRenderedPageBreak/>
        <w:t>Figure</w:t>
      </w:r>
      <w:r w:rsidR="007D6BF0" w:rsidRPr="00552DB3">
        <w:rPr>
          <w:lang w:val="en-US"/>
        </w:rPr>
        <w:t xml:space="preserve"> 3</w:t>
      </w:r>
      <w:r w:rsidR="00BA0FBD" w:rsidRPr="00552DB3">
        <w:rPr>
          <w:lang w:val="en-US"/>
        </w:rPr>
        <w:t xml:space="preserve"> – New tenancy rental price inflation compared with inflation for all rentals</w:t>
      </w:r>
    </w:p>
    <w:p w14:paraId="65FD6D2C" w14:textId="051548CA" w:rsidR="002A6A75" w:rsidRPr="00BB1FAF" w:rsidRDefault="00C246FD" w:rsidP="00BB1FAF">
      <w:pPr>
        <w:spacing w:line="360" w:lineRule="auto"/>
        <w:jc w:val="both"/>
        <w:rPr>
          <w:lang w:val="en-US"/>
        </w:rPr>
      </w:pPr>
      <w:r w:rsidRPr="00BB1FAF">
        <w:rPr>
          <w:noProof/>
          <w:lang w:eastAsia="en-NZ"/>
        </w:rPr>
        <w:drawing>
          <wp:inline distT="0" distB="0" distL="0" distR="0" wp14:anchorId="6269EE74" wp14:editId="5E7A14E0">
            <wp:extent cx="5759450" cy="3519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ck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519805"/>
                    </a:xfrm>
                    <a:prstGeom prst="rect">
                      <a:avLst/>
                    </a:prstGeom>
                  </pic:spPr>
                </pic:pic>
              </a:graphicData>
            </a:graphic>
          </wp:inline>
        </w:drawing>
      </w:r>
    </w:p>
    <w:p w14:paraId="023EC6BF" w14:textId="3F96C4AD" w:rsidR="00A54330" w:rsidRPr="00BB1FAF" w:rsidRDefault="00A54330" w:rsidP="00BB1FAF">
      <w:pPr>
        <w:spacing w:line="360" w:lineRule="auto"/>
        <w:jc w:val="both"/>
        <w:rPr>
          <w:lang w:val="en-US"/>
        </w:rPr>
      </w:pPr>
      <w:r w:rsidRPr="00BB1FAF">
        <w:rPr>
          <w:lang w:val="en-US"/>
        </w:rPr>
        <w:t>Just over a third of rental households are in Auckland, another third in the major urban areas of Canterbury, Wellington and Waikato, with the remainder in less densely populated regions (Fig. 4). There is notable regional variation in the proportion of households who are not owner-occupiers, the vast majority of who pay rent</w:t>
      </w:r>
      <w:r w:rsidR="00F64A16">
        <w:rPr>
          <w:lang w:val="en-US"/>
        </w:rPr>
        <w:t>.</w:t>
      </w:r>
      <w:r w:rsidRPr="00F64A16">
        <w:rPr>
          <w:vertAlign w:val="superscript"/>
          <w:lang w:val="en-US"/>
        </w:rPr>
        <w:footnoteReference w:id="3"/>
      </w:r>
      <w:r w:rsidRPr="00BB1FAF">
        <w:rPr>
          <w:lang w:val="en-US"/>
        </w:rPr>
        <w:t xml:space="preserve"> Over 40 percent of households are non-homeowners in Gisborne and Auckland, compared with less than 30 percent in Marlborough and Tasman regions. </w:t>
      </w:r>
    </w:p>
    <w:p w14:paraId="77EB62E2" w14:textId="5F5D5FE8" w:rsidR="0071566B" w:rsidRPr="00552DB3" w:rsidRDefault="00552DB3" w:rsidP="00AE4044">
      <w:pPr>
        <w:pStyle w:val="FigureTableTitle"/>
        <w:rPr>
          <w:lang w:val="en-US"/>
        </w:rPr>
      </w:pPr>
      <w:r>
        <w:rPr>
          <w:lang w:val="en-US"/>
        </w:rPr>
        <w:t xml:space="preserve">Figure </w:t>
      </w:r>
      <w:r w:rsidR="00A54330" w:rsidRPr="00552DB3">
        <w:rPr>
          <w:lang w:val="en-US"/>
        </w:rPr>
        <w:t>4</w:t>
      </w:r>
      <w:r w:rsidR="0071566B" w:rsidRPr="00552DB3">
        <w:rPr>
          <w:lang w:val="en-US"/>
        </w:rPr>
        <w:t xml:space="preserve"> - Regional diversity in rental markets </w:t>
      </w:r>
    </w:p>
    <w:p w14:paraId="56DA19AD" w14:textId="54A41E3F" w:rsidR="00AE4044" w:rsidRDefault="0071566B" w:rsidP="00C94B9A">
      <w:pPr>
        <w:spacing w:line="360" w:lineRule="auto"/>
        <w:jc w:val="both"/>
        <w:rPr>
          <w:lang w:val="en-US"/>
        </w:rPr>
      </w:pPr>
      <w:r w:rsidRPr="00BB1FAF">
        <w:rPr>
          <w:noProof/>
          <w:lang w:eastAsia="en-NZ"/>
        </w:rPr>
        <w:drawing>
          <wp:inline distT="0" distB="0" distL="0" distR="0" wp14:anchorId="3046B791" wp14:editId="23FCFC56">
            <wp:extent cx="5759450" cy="2239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RentDemographics.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372926E9" w14:textId="3B81B736" w:rsidR="00C94B9A" w:rsidRPr="00C94B9A" w:rsidRDefault="00C94B9A" w:rsidP="00C94B9A">
      <w:pPr>
        <w:spacing w:line="360" w:lineRule="auto"/>
        <w:jc w:val="both"/>
        <w:rPr>
          <w:lang w:val="en-US"/>
        </w:rPr>
      </w:pPr>
      <w:r w:rsidRPr="00BB1FAF">
        <w:rPr>
          <w:lang w:val="en-US"/>
        </w:rPr>
        <w:lastRenderedPageBreak/>
        <w:t xml:space="preserve">National trends can hide regional diversity of rental price inflation (Fig. 5). We found evidence of spatial correlation in rental price growth, where periods of higher price growth occurred in one region at the same time as </w:t>
      </w:r>
      <w:proofErr w:type="spellStart"/>
      <w:r w:rsidRPr="00BB1FAF">
        <w:rPr>
          <w:lang w:val="en-US"/>
        </w:rPr>
        <w:t>neighbouring</w:t>
      </w:r>
      <w:proofErr w:type="spellEnd"/>
      <w:r w:rsidRPr="00BB1FAF">
        <w:rPr>
          <w:lang w:val="en-US"/>
        </w:rPr>
        <w:t xml:space="preserve"> regions.</w:t>
      </w:r>
    </w:p>
    <w:p w14:paraId="777996BF" w14:textId="1E0C3F03" w:rsidR="00334074" w:rsidRPr="00AE4044" w:rsidRDefault="00552DB3" w:rsidP="00AE4044">
      <w:pPr>
        <w:pStyle w:val="FigureTableTitle"/>
        <w:rPr>
          <w:lang w:val="en-US"/>
        </w:rPr>
      </w:pPr>
      <w:r>
        <w:rPr>
          <w:lang w:val="en-US"/>
        </w:rPr>
        <w:t>Figure</w:t>
      </w:r>
      <w:r w:rsidR="007D6BF0" w:rsidRPr="00552DB3">
        <w:rPr>
          <w:lang w:val="en-US"/>
        </w:rPr>
        <w:t xml:space="preserve"> </w:t>
      </w:r>
      <w:r w:rsidR="00A54330" w:rsidRPr="00552DB3">
        <w:rPr>
          <w:lang w:val="en-US"/>
        </w:rPr>
        <w:t>5</w:t>
      </w:r>
      <w:r w:rsidR="00BA0FBD" w:rsidRPr="00552DB3">
        <w:rPr>
          <w:lang w:val="en-US"/>
        </w:rPr>
        <w:t xml:space="preserve"> – Regional rental price inflation</w:t>
      </w:r>
    </w:p>
    <w:p w14:paraId="417CE19C" w14:textId="322635E1" w:rsidR="00315A39" w:rsidRPr="00BB1FAF" w:rsidRDefault="00315A39" w:rsidP="00BB1FAF">
      <w:pPr>
        <w:spacing w:line="360" w:lineRule="auto"/>
        <w:jc w:val="both"/>
        <w:rPr>
          <w:lang w:val="en-US"/>
        </w:rPr>
      </w:pPr>
      <w:r w:rsidRPr="00BB1FAF">
        <w:rPr>
          <w:noProof/>
          <w:lang w:eastAsia="en-NZ"/>
        </w:rPr>
        <w:drawing>
          <wp:inline distT="0" distB="0" distL="0" distR="0" wp14:anchorId="7EEDC131" wp14:editId="202F0932">
            <wp:extent cx="5759450" cy="575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NZRentChart.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B20DD0C" w14:textId="64C91242" w:rsidR="004945A2" w:rsidRPr="00BB1FAF" w:rsidRDefault="00C94B9A" w:rsidP="00BB1FAF">
      <w:pPr>
        <w:spacing w:line="360" w:lineRule="auto"/>
        <w:jc w:val="both"/>
        <w:rPr>
          <w:lang w:val="en-US"/>
        </w:rPr>
      </w:pPr>
      <w:r w:rsidRPr="00BB1FAF">
        <w:rPr>
          <w:lang w:val="en-US"/>
        </w:rPr>
        <w:t>Rental price inflation has been above average in many provincial North Island regions</w:t>
      </w:r>
      <w:r w:rsidRPr="00F64A16">
        <w:rPr>
          <w:vertAlign w:val="superscript"/>
          <w:lang w:val="en-US"/>
        </w:rPr>
        <w:footnoteReference w:id="4"/>
      </w:r>
      <w:r w:rsidRPr="00BB1FAF">
        <w:rPr>
          <w:lang w:val="en-US"/>
        </w:rPr>
        <w:t xml:space="preserve"> since about 2016. Counter balancing this has been below average growth rate in Auckland, home to over a third of renters. The Canterbury region experienced major earthquakes in 2010 and 2011, reducing the number of dwellings available for habitation. Rent prices increased markedly over the following few </w:t>
      </w:r>
      <w:r w:rsidRPr="00BB1FAF">
        <w:rPr>
          <w:lang w:val="en-US"/>
        </w:rPr>
        <w:lastRenderedPageBreak/>
        <w:t xml:space="preserve">years, subsequently reversing once supply and demand were brought back into balance following the substantial rebuild. These key trends hint at the role of physical supply and demand for rental properties on rental prices. Later we provide more rigorous assessment. </w:t>
      </w:r>
    </w:p>
    <w:p w14:paraId="77AB2597" w14:textId="77777777" w:rsidR="00706D09" w:rsidRDefault="00F55ABD" w:rsidP="00066B77">
      <w:pPr>
        <w:pStyle w:val="Heading1"/>
        <w:numPr>
          <w:ilvl w:val="0"/>
          <w:numId w:val="22"/>
        </w:numPr>
        <w:spacing w:line="360" w:lineRule="auto"/>
      </w:pPr>
      <w:r>
        <w:t>L</w:t>
      </w:r>
      <w:r w:rsidR="000F4EEB" w:rsidRPr="007B7575">
        <w:t>iterature review</w:t>
      </w:r>
    </w:p>
    <w:p w14:paraId="7BCE0445" w14:textId="77777777" w:rsidR="00F55ABD" w:rsidRPr="007845E4" w:rsidRDefault="00F55ABD" w:rsidP="007845E4">
      <w:pPr>
        <w:tabs>
          <w:tab w:val="left" w:pos="2977"/>
        </w:tabs>
        <w:spacing w:line="360" w:lineRule="auto"/>
        <w:jc w:val="both"/>
        <w:rPr>
          <w:lang w:val="en-US"/>
        </w:rPr>
      </w:pPr>
      <w:r w:rsidRPr="007845E4">
        <w:rPr>
          <w:lang w:val="en-US"/>
        </w:rPr>
        <w:t xml:space="preserve">A number of different frameworks can be used to model the drivers of rents. Previous studies have used a range of data sources. Some studies have used individual level rent data, whereas other studies have used aggregate data. Individual level data is well suited to inferring the causal impact of specific events or policy changes, such as changes in the level of the Accommodation Supplement. However, aggregate rental data are more useful for estimating the relationship between macroeconomic factors such as rising interest rates or inflation and rents. Our study uses aggregate level data as we are primarily interested in these macroeconomic relationships.   </w:t>
      </w:r>
    </w:p>
    <w:p w14:paraId="2986B2FE" w14:textId="77777777" w:rsidR="00F55ABD" w:rsidRPr="007845E4" w:rsidRDefault="00F55ABD" w:rsidP="007845E4">
      <w:pPr>
        <w:tabs>
          <w:tab w:val="left" w:pos="2977"/>
        </w:tabs>
        <w:spacing w:line="360" w:lineRule="auto"/>
        <w:jc w:val="both"/>
        <w:rPr>
          <w:lang w:val="en-US"/>
        </w:rPr>
      </w:pPr>
      <w:r w:rsidRPr="007845E4">
        <w:rPr>
          <w:lang w:val="en-US"/>
        </w:rPr>
        <w:t xml:space="preserve">In addition, previous studies have used a variety of modelling techniques to study rent growth. Studies </w:t>
      </w:r>
      <w:proofErr w:type="spellStart"/>
      <w:r w:rsidRPr="007845E4">
        <w:rPr>
          <w:lang w:val="en-US"/>
        </w:rPr>
        <w:t>focussed</w:t>
      </w:r>
      <w:proofErr w:type="spellEnd"/>
      <w:r w:rsidRPr="007845E4">
        <w:rPr>
          <w:lang w:val="en-US"/>
        </w:rPr>
        <w:t xml:space="preserve"> on identifying the impact of individual factors on rents tend to use single equation econometric methods, such as Ordinary Least Squares (OLS) or panel data techniques. In contrast, studies that concentrate on forecasting rents may use methods such as Vector Autoregressions (VARs).  In this study we are interested in the macroeconomic relationship between rents and other factors, so we use OLS for the national level analysis and panel estimation for the regional analysis. </w:t>
      </w:r>
    </w:p>
    <w:p w14:paraId="2F8D91B7" w14:textId="77777777" w:rsidR="00F55ABD" w:rsidRPr="007845E4" w:rsidRDefault="00F55ABD" w:rsidP="007845E4">
      <w:pPr>
        <w:tabs>
          <w:tab w:val="left" w:pos="2977"/>
        </w:tabs>
        <w:spacing w:line="360" w:lineRule="auto"/>
        <w:jc w:val="both"/>
        <w:rPr>
          <w:lang w:val="en-US"/>
        </w:rPr>
      </w:pPr>
      <w:r w:rsidRPr="007845E4">
        <w:rPr>
          <w:lang w:val="en-US"/>
        </w:rPr>
        <w:t xml:space="preserve">Another distinction in the literature is whether to estimate the structural demand and supply curves for rent or the combined reduced form relationship. Based on economic theory and the previous empirical literature, the demand for rental housing depends on factors such as household income, interest rates and inflation. The supply of housing depends on factors including interest rates and inflation.  </w:t>
      </w:r>
    </w:p>
    <w:p w14:paraId="651BF258" w14:textId="77777777" w:rsidR="006C6B29" w:rsidRPr="007845E4" w:rsidRDefault="0018218A" w:rsidP="007845E4">
      <w:pPr>
        <w:tabs>
          <w:tab w:val="left" w:pos="2977"/>
        </w:tabs>
        <w:spacing w:line="360" w:lineRule="auto"/>
        <w:jc w:val="both"/>
        <w:rPr>
          <w:lang w:val="en-US"/>
        </w:rPr>
      </w:pPr>
      <w:r w:rsidRPr="007845E4">
        <w:rPr>
          <w:lang w:val="en-US"/>
        </w:rPr>
        <w:t>Compared to the extensive empirical work on drivers of house prices, r</w:t>
      </w:r>
      <w:r w:rsidR="006C6B29" w:rsidRPr="007845E4">
        <w:rPr>
          <w:lang w:val="en-US"/>
        </w:rPr>
        <w:t>esear</w:t>
      </w:r>
      <w:r w:rsidR="00E15CFF" w:rsidRPr="007845E4">
        <w:rPr>
          <w:lang w:val="en-US"/>
        </w:rPr>
        <w:t>ch on drivers of rents is much more</w:t>
      </w:r>
      <w:r w:rsidR="006C6B29" w:rsidRPr="007845E4">
        <w:rPr>
          <w:lang w:val="en-US"/>
        </w:rPr>
        <w:t xml:space="preserve"> limited</w:t>
      </w:r>
      <w:r w:rsidRPr="007845E4">
        <w:rPr>
          <w:lang w:val="en-US"/>
        </w:rPr>
        <w:t>, both internationally and in New Zealand.</w:t>
      </w:r>
      <w:r w:rsidR="007D2D21" w:rsidRPr="00F64A16">
        <w:rPr>
          <w:vertAlign w:val="superscript"/>
          <w:lang w:val="en-US"/>
        </w:rPr>
        <w:footnoteReference w:id="5"/>
      </w:r>
      <w:r w:rsidR="00AC5D5C" w:rsidRPr="00F64A16">
        <w:rPr>
          <w:vertAlign w:val="superscript"/>
          <w:lang w:val="en-US"/>
        </w:rPr>
        <w:t xml:space="preserve"> </w:t>
      </w:r>
      <w:r w:rsidR="00AC5D5C" w:rsidRPr="007845E4">
        <w:rPr>
          <w:lang w:val="en-US"/>
        </w:rPr>
        <w:t xml:space="preserve">The </w:t>
      </w:r>
      <w:r w:rsidR="007D2D21" w:rsidRPr="007845E4">
        <w:rPr>
          <w:lang w:val="en-US"/>
        </w:rPr>
        <w:t xml:space="preserve">available </w:t>
      </w:r>
      <w:r w:rsidR="00AC5D5C" w:rsidRPr="007845E4">
        <w:rPr>
          <w:lang w:val="en-US"/>
        </w:rPr>
        <w:t xml:space="preserve">studies </w:t>
      </w:r>
      <w:r w:rsidR="007D2D21" w:rsidRPr="007845E4">
        <w:rPr>
          <w:lang w:val="en-US"/>
        </w:rPr>
        <w:t xml:space="preserve">have </w:t>
      </w:r>
      <w:r w:rsidR="00AC5D5C" w:rsidRPr="007845E4">
        <w:rPr>
          <w:lang w:val="en-US"/>
        </w:rPr>
        <w:t>use</w:t>
      </w:r>
      <w:r w:rsidR="007D2D21" w:rsidRPr="007845E4">
        <w:rPr>
          <w:lang w:val="en-US"/>
        </w:rPr>
        <w:t>d</w:t>
      </w:r>
      <w:r w:rsidR="00AC5D5C" w:rsidRPr="007845E4">
        <w:rPr>
          <w:lang w:val="en-US"/>
        </w:rPr>
        <w:t xml:space="preserve"> a variety of methods and focus on the role of different factors. </w:t>
      </w:r>
    </w:p>
    <w:p w14:paraId="5F86F990" w14:textId="77777777" w:rsidR="00004BE2" w:rsidRPr="007845E4" w:rsidRDefault="00004BE2" w:rsidP="007845E4">
      <w:pPr>
        <w:tabs>
          <w:tab w:val="left" w:pos="2977"/>
        </w:tabs>
        <w:spacing w:line="360" w:lineRule="auto"/>
        <w:jc w:val="both"/>
        <w:rPr>
          <w:lang w:val="en-US"/>
        </w:rPr>
      </w:pPr>
      <w:r w:rsidRPr="007845E4">
        <w:rPr>
          <w:lang w:val="en-US"/>
        </w:rPr>
        <w:t xml:space="preserve">In the time series analysis, much of the empirical work has </w:t>
      </w:r>
      <w:proofErr w:type="spellStart"/>
      <w:r w:rsidRPr="007845E4">
        <w:rPr>
          <w:lang w:val="en-US"/>
        </w:rPr>
        <w:t>focussed</w:t>
      </w:r>
      <w:proofErr w:type="spellEnd"/>
      <w:r w:rsidRPr="007845E4">
        <w:rPr>
          <w:lang w:val="en-US"/>
        </w:rPr>
        <w:t xml:space="preserve"> on modelling US rents. </w:t>
      </w:r>
      <w:proofErr w:type="spellStart"/>
      <w:r w:rsidR="00637FD3" w:rsidRPr="007845E4">
        <w:rPr>
          <w:lang w:val="en-US"/>
        </w:rPr>
        <w:t>Duca</w:t>
      </w:r>
      <w:proofErr w:type="spellEnd"/>
      <w:r w:rsidR="00637FD3" w:rsidRPr="007845E4">
        <w:rPr>
          <w:lang w:val="en-US"/>
        </w:rPr>
        <w:t xml:space="preserve">, </w:t>
      </w:r>
      <w:proofErr w:type="spellStart"/>
      <w:r w:rsidR="00637FD3" w:rsidRPr="007845E4">
        <w:rPr>
          <w:lang w:val="en-US"/>
        </w:rPr>
        <w:t>Muellbauer</w:t>
      </w:r>
      <w:proofErr w:type="spellEnd"/>
      <w:r w:rsidR="00637FD3" w:rsidRPr="007845E4">
        <w:rPr>
          <w:lang w:val="en-US"/>
        </w:rPr>
        <w:t xml:space="preserve"> and Murphy (2016) model real rents (deflated by the PCE deflator). They find a positive </w:t>
      </w:r>
      <w:r w:rsidR="00637FD3" w:rsidRPr="007845E4">
        <w:rPr>
          <w:lang w:val="en-US"/>
        </w:rPr>
        <w:lastRenderedPageBreak/>
        <w:t>long-run impact of real incomes and house prices on rents, and a negative impact of user costs, which incorporates the im</w:t>
      </w:r>
      <w:r w:rsidR="002E2F31" w:rsidRPr="007845E4">
        <w:rPr>
          <w:lang w:val="en-US"/>
        </w:rPr>
        <w:t>pact of lagged house price changes</w:t>
      </w:r>
      <w:r w:rsidR="00637FD3" w:rsidRPr="007845E4">
        <w:rPr>
          <w:lang w:val="en-US"/>
        </w:rPr>
        <w:t xml:space="preserve"> and </w:t>
      </w:r>
      <w:r w:rsidR="002E2F31" w:rsidRPr="007845E4">
        <w:rPr>
          <w:lang w:val="en-US"/>
        </w:rPr>
        <w:t>interest rates</w:t>
      </w:r>
      <w:r w:rsidR="00637FD3" w:rsidRPr="007845E4">
        <w:rPr>
          <w:lang w:val="en-US"/>
        </w:rPr>
        <w:t xml:space="preserve">. </w:t>
      </w:r>
      <w:r w:rsidR="002E2F31" w:rsidRPr="007845E4">
        <w:rPr>
          <w:lang w:val="en-US"/>
        </w:rPr>
        <w:t xml:space="preserve"> </w:t>
      </w:r>
      <w:r w:rsidR="00AC5D5C" w:rsidRPr="007845E4">
        <w:rPr>
          <w:lang w:val="en-US"/>
        </w:rPr>
        <w:t xml:space="preserve">Dias and Duarte (2019) </w:t>
      </w:r>
      <w:r w:rsidR="002A130A" w:rsidRPr="007845E4">
        <w:rPr>
          <w:lang w:val="en-US"/>
        </w:rPr>
        <w:t xml:space="preserve">use a structural VAR approach to </w:t>
      </w:r>
      <w:r w:rsidR="00AC5D5C" w:rsidRPr="007845E4">
        <w:rPr>
          <w:lang w:val="en-US"/>
        </w:rPr>
        <w:t>examine the impact of US monetary policy on rents, and find that after a tightening in monetary policy, house prices decline whereas rents increase, indicating that monetary policy may influence households’ decision to own a house or rent.</w:t>
      </w:r>
      <w:r w:rsidR="00747AF5" w:rsidRPr="007845E4">
        <w:rPr>
          <w:lang w:val="en-US"/>
        </w:rPr>
        <w:t xml:space="preserve"> </w:t>
      </w:r>
      <w:r w:rsidR="00B929B5" w:rsidRPr="007845E4">
        <w:rPr>
          <w:lang w:val="en-US"/>
        </w:rPr>
        <w:t xml:space="preserve"> </w:t>
      </w:r>
    </w:p>
    <w:p w14:paraId="05770A24" w14:textId="5B929E10" w:rsidR="006C6B29" w:rsidRPr="007845E4" w:rsidRDefault="005E7863" w:rsidP="007845E4">
      <w:pPr>
        <w:tabs>
          <w:tab w:val="left" w:pos="2977"/>
        </w:tabs>
        <w:spacing w:line="360" w:lineRule="auto"/>
        <w:jc w:val="both"/>
        <w:rPr>
          <w:lang w:val="en-US"/>
        </w:rPr>
      </w:pPr>
      <w:r w:rsidRPr="007845E4">
        <w:rPr>
          <w:lang w:val="en-US"/>
        </w:rPr>
        <w:t xml:space="preserve">Saunders and Tulip (2019) </w:t>
      </w:r>
      <w:r w:rsidR="00DD3CFA" w:rsidRPr="007845E4">
        <w:rPr>
          <w:lang w:val="en-US"/>
        </w:rPr>
        <w:t xml:space="preserve">include equations for rents and rental vacancies in a broader model of the Australian housing market. They find dwelling completions and changes in population drive the rental vacancy rate, which in turn has a strong impact on rents. In addition, rents have a large impact on house prices, along with interest rates and house price momentum.  </w:t>
      </w:r>
      <w:r w:rsidR="00747AF5" w:rsidRPr="007845E4">
        <w:rPr>
          <w:lang w:val="en-US"/>
        </w:rPr>
        <w:t xml:space="preserve">Howard and </w:t>
      </w:r>
      <w:proofErr w:type="spellStart"/>
      <w:r w:rsidR="00747AF5" w:rsidRPr="007845E4">
        <w:rPr>
          <w:lang w:val="en-US"/>
        </w:rPr>
        <w:t>Liebersohn</w:t>
      </w:r>
      <w:proofErr w:type="spellEnd"/>
      <w:r w:rsidR="00747AF5" w:rsidRPr="007845E4">
        <w:rPr>
          <w:lang w:val="en-US"/>
        </w:rPr>
        <w:t xml:space="preserve"> (2021) use a spatial equilibrium framework to decompose the </w:t>
      </w:r>
      <w:r w:rsidR="00B929B5" w:rsidRPr="007845E4">
        <w:rPr>
          <w:lang w:val="en-US"/>
        </w:rPr>
        <w:t>drivers of US rents, and find an increasing role for demand to live in cities in which housing supply is inelastic.</w:t>
      </w:r>
    </w:p>
    <w:p w14:paraId="53830F07" w14:textId="6652AAC6" w:rsidR="00AE4044" w:rsidRPr="007845E4" w:rsidRDefault="00B67FD2" w:rsidP="007845E4">
      <w:pPr>
        <w:tabs>
          <w:tab w:val="left" w:pos="2977"/>
        </w:tabs>
        <w:spacing w:line="360" w:lineRule="auto"/>
        <w:jc w:val="both"/>
        <w:rPr>
          <w:lang w:val="en-US"/>
        </w:rPr>
      </w:pPr>
      <w:r>
        <w:rPr>
          <w:lang w:val="en-US"/>
        </w:rPr>
        <w:t>Relatively</w:t>
      </w:r>
      <w:r w:rsidR="001D7DEC" w:rsidRPr="007845E4">
        <w:rPr>
          <w:lang w:val="en-US"/>
        </w:rPr>
        <w:t xml:space="preserve"> few</w:t>
      </w:r>
      <w:r w:rsidR="004C17AA" w:rsidRPr="007845E4">
        <w:rPr>
          <w:lang w:val="en-US"/>
        </w:rPr>
        <w:t xml:space="preserve"> studies have </w:t>
      </w:r>
      <w:proofErr w:type="spellStart"/>
      <w:r w:rsidR="001D7DEC" w:rsidRPr="007845E4">
        <w:rPr>
          <w:lang w:val="en-US"/>
        </w:rPr>
        <w:t>analysed</w:t>
      </w:r>
      <w:proofErr w:type="spellEnd"/>
      <w:r w:rsidR="001D7DEC" w:rsidRPr="007845E4">
        <w:rPr>
          <w:lang w:val="en-US"/>
        </w:rPr>
        <w:t xml:space="preserve"> the</w:t>
      </w:r>
      <w:r w:rsidR="004C17AA" w:rsidRPr="007845E4">
        <w:rPr>
          <w:lang w:val="en-US"/>
        </w:rPr>
        <w:t xml:space="preserve"> New Zealand rental market. Coleman and Scobie (2009) </w:t>
      </w:r>
      <w:r w:rsidR="00103031" w:rsidRPr="007845E4">
        <w:rPr>
          <w:lang w:val="en-US"/>
        </w:rPr>
        <w:t xml:space="preserve">build a simple structural model </w:t>
      </w:r>
      <w:r w:rsidR="00A71494" w:rsidRPr="007845E4">
        <w:rPr>
          <w:lang w:val="en-US"/>
        </w:rPr>
        <w:t xml:space="preserve">with parameters </w:t>
      </w:r>
      <w:r w:rsidR="00103031" w:rsidRPr="007845E4">
        <w:rPr>
          <w:lang w:val="en-US"/>
        </w:rPr>
        <w:t xml:space="preserve">of supply and demand for owner-occupied and rental housing to assess the impact of various policy actions. They find </w:t>
      </w:r>
      <w:r w:rsidR="00B0421A" w:rsidRPr="007845E4">
        <w:rPr>
          <w:lang w:val="en-US"/>
        </w:rPr>
        <w:t>a reduction in tax concessions for landlords would increase rents and moderate house prices</w:t>
      </w:r>
      <w:r w:rsidR="00103031" w:rsidRPr="007845E4">
        <w:rPr>
          <w:lang w:val="en-US"/>
        </w:rPr>
        <w:t>.</w:t>
      </w:r>
      <w:r w:rsidR="00B0421A" w:rsidRPr="007845E4">
        <w:rPr>
          <w:lang w:val="en-US"/>
        </w:rPr>
        <w:t xml:space="preserve"> In addition, lower housing costs, such as through lower regulatory and consent costs, would reduce rents and house prices. Lower real interest rates would reduce rents and increase house prices.</w:t>
      </w:r>
      <w:r w:rsidR="00103031" w:rsidRPr="007845E4">
        <w:rPr>
          <w:lang w:val="en-US"/>
        </w:rPr>
        <w:t xml:space="preserve"> </w:t>
      </w:r>
      <w:r w:rsidR="009C6CD7" w:rsidRPr="007845E4">
        <w:rPr>
          <w:lang w:val="en-US"/>
        </w:rPr>
        <w:t xml:space="preserve">The only study we are aware of that has </w:t>
      </w:r>
      <w:proofErr w:type="spellStart"/>
      <w:r w:rsidR="009C6CD7" w:rsidRPr="007845E4">
        <w:rPr>
          <w:lang w:val="en-US"/>
        </w:rPr>
        <w:t>analysed</w:t>
      </w:r>
      <w:proofErr w:type="spellEnd"/>
      <w:r w:rsidR="009C6CD7" w:rsidRPr="007845E4">
        <w:rPr>
          <w:lang w:val="en-US"/>
        </w:rPr>
        <w:t xml:space="preserve"> the New Zealand rental market at a regional level is </w:t>
      </w:r>
      <w:proofErr w:type="spellStart"/>
      <w:r w:rsidR="00A71494" w:rsidRPr="007845E4">
        <w:rPr>
          <w:lang w:val="en-US"/>
        </w:rPr>
        <w:t>Nunns</w:t>
      </w:r>
      <w:proofErr w:type="spellEnd"/>
      <w:r w:rsidR="00A71494" w:rsidRPr="007845E4">
        <w:rPr>
          <w:lang w:val="en-US"/>
        </w:rPr>
        <w:t xml:space="preserve"> (2019)</w:t>
      </w:r>
      <w:r w:rsidR="009C6CD7" w:rsidRPr="007845E4">
        <w:rPr>
          <w:lang w:val="en-US"/>
        </w:rPr>
        <w:t>.</w:t>
      </w:r>
      <w:r w:rsidR="00A71494" w:rsidRPr="007845E4">
        <w:rPr>
          <w:lang w:val="en-US"/>
        </w:rPr>
        <w:t xml:space="preserve"> </w:t>
      </w:r>
      <w:r w:rsidR="009C6CD7" w:rsidRPr="007845E4">
        <w:rPr>
          <w:lang w:val="en-US"/>
        </w:rPr>
        <w:t xml:space="preserve">His study </w:t>
      </w:r>
      <w:r w:rsidR="00A71494" w:rsidRPr="007845E4">
        <w:rPr>
          <w:lang w:val="en-US"/>
        </w:rPr>
        <w:t xml:space="preserve">develops a calibrated spatial equilibrium model to </w:t>
      </w:r>
      <w:proofErr w:type="spellStart"/>
      <w:r w:rsidR="00A71494" w:rsidRPr="007845E4">
        <w:rPr>
          <w:lang w:val="en-US"/>
        </w:rPr>
        <w:t>analyse</w:t>
      </w:r>
      <w:proofErr w:type="spellEnd"/>
      <w:r w:rsidR="00A71494" w:rsidRPr="007845E4">
        <w:rPr>
          <w:lang w:val="en-US"/>
        </w:rPr>
        <w:t xml:space="preserve"> the impact on regional house prices and rents of rising housing demand arising from population growth, credit availability and tax policy settings combined with constrained supply due to zoning rules.</w:t>
      </w:r>
      <w:r w:rsidR="00ED10C1" w:rsidRPr="007845E4">
        <w:rPr>
          <w:lang w:val="en-US"/>
        </w:rPr>
        <w:t xml:space="preserve"> His analysis finds regions with more binding supply constraints have experienced larger rent (and house price) increases in response to migration shocks.</w:t>
      </w:r>
      <w:r w:rsidR="001F7E87" w:rsidRPr="007845E4">
        <w:rPr>
          <w:lang w:val="en-US"/>
        </w:rPr>
        <w:t xml:space="preserve"> </w:t>
      </w:r>
    </w:p>
    <w:p w14:paraId="4085A922" w14:textId="77777777" w:rsidR="00706D09" w:rsidRDefault="000F4EEB" w:rsidP="00066B77">
      <w:pPr>
        <w:pStyle w:val="Heading1"/>
        <w:numPr>
          <w:ilvl w:val="0"/>
          <w:numId w:val="22"/>
        </w:numPr>
        <w:spacing w:line="360" w:lineRule="auto"/>
        <w:rPr>
          <w:lang w:val="en-US"/>
        </w:rPr>
      </w:pPr>
      <w:r w:rsidRPr="007B7575">
        <w:rPr>
          <w:lang w:val="en-US"/>
        </w:rPr>
        <w:t xml:space="preserve">Theoretical framework of </w:t>
      </w:r>
      <w:r w:rsidR="00F55ABD">
        <w:rPr>
          <w:lang w:val="en-US"/>
        </w:rPr>
        <w:t xml:space="preserve">the </w:t>
      </w:r>
      <w:r w:rsidRPr="007B7575">
        <w:rPr>
          <w:lang w:val="en-US"/>
        </w:rPr>
        <w:t xml:space="preserve">rental </w:t>
      </w:r>
      <w:r w:rsidR="00F55ABD">
        <w:rPr>
          <w:lang w:val="en-US"/>
        </w:rPr>
        <w:t>market</w:t>
      </w:r>
    </w:p>
    <w:p w14:paraId="34F38353" w14:textId="77777777" w:rsidR="00144F10" w:rsidRDefault="00BD7F05" w:rsidP="007845E4">
      <w:pPr>
        <w:tabs>
          <w:tab w:val="left" w:pos="2977"/>
        </w:tabs>
        <w:spacing w:line="360" w:lineRule="auto"/>
        <w:jc w:val="both"/>
        <w:rPr>
          <w:lang w:val="en-US"/>
        </w:rPr>
      </w:pPr>
      <w:r>
        <w:rPr>
          <w:lang w:val="en-US"/>
        </w:rPr>
        <w:t xml:space="preserve">The theoretical framework for our model of rents is similar to the approach used </w:t>
      </w:r>
      <w:r w:rsidR="00794C60">
        <w:rPr>
          <w:lang w:val="en-US"/>
        </w:rPr>
        <w:t>by</w:t>
      </w:r>
      <w:r>
        <w:rPr>
          <w:lang w:val="en-US"/>
        </w:rPr>
        <w:t xml:space="preserve"> Coleman and Scobie (2009) and Watson (2013) for modelling the property market. </w:t>
      </w:r>
      <w:r w:rsidR="0033093D">
        <w:rPr>
          <w:lang w:val="en-US"/>
        </w:rPr>
        <w:t xml:space="preserve">Whereas those models allow individuals to choose between renting and owner occupying, our model </w:t>
      </w:r>
      <w:r w:rsidR="00C01F89">
        <w:rPr>
          <w:lang w:val="en-US"/>
        </w:rPr>
        <w:t>focuses only on the rental segment of the property market.</w:t>
      </w:r>
      <w:r>
        <w:rPr>
          <w:lang w:val="en-US"/>
        </w:rPr>
        <w:t xml:space="preserve"> In the model, rents </w:t>
      </w:r>
      <w:proofErr w:type="spellStart"/>
      <w:r w:rsidR="00071A03" w:rsidRPr="007845E4">
        <w:rPr>
          <w:lang w:val="en-US"/>
        </w:rPr>
        <w:t>Pr</w:t>
      </w:r>
      <w:proofErr w:type="spellEnd"/>
      <w:r>
        <w:rPr>
          <w:lang w:val="en-US"/>
        </w:rPr>
        <w:t xml:space="preserve"> </w:t>
      </w:r>
      <w:r w:rsidR="004A52B5">
        <w:rPr>
          <w:lang w:val="en-US"/>
        </w:rPr>
        <w:t xml:space="preserve">and the number of households </w:t>
      </w:r>
      <w:proofErr w:type="spellStart"/>
      <w:r w:rsidR="00071A03" w:rsidRPr="007845E4">
        <w:rPr>
          <w:lang w:val="en-US"/>
        </w:rPr>
        <w:t>Hr</w:t>
      </w:r>
      <w:proofErr w:type="spellEnd"/>
      <w:r w:rsidR="004A52B5" w:rsidRPr="007845E4">
        <w:rPr>
          <w:lang w:val="en-US"/>
        </w:rPr>
        <w:t xml:space="preserve"> </w:t>
      </w:r>
      <w:r w:rsidR="004A52B5">
        <w:rPr>
          <w:lang w:val="en-US"/>
        </w:rPr>
        <w:t xml:space="preserve">that are renting </w:t>
      </w:r>
      <w:r>
        <w:rPr>
          <w:lang w:val="en-US"/>
        </w:rPr>
        <w:t>are determined by the demand for and supply of rental services.</w:t>
      </w:r>
      <w:r w:rsidR="005C009D">
        <w:rPr>
          <w:lang w:val="en-US"/>
        </w:rPr>
        <w:t xml:space="preserve"> </w:t>
      </w:r>
      <w:r w:rsidR="004A041A">
        <w:rPr>
          <w:lang w:val="en-US"/>
        </w:rPr>
        <w:t xml:space="preserve"> </w:t>
      </w:r>
    </w:p>
    <w:p w14:paraId="62B64F9F" w14:textId="4B78E1FB" w:rsidR="004A041A" w:rsidRDefault="004A041A" w:rsidP="007845E4">
      <w:pPr>
        <w:tabs>
          <w:tab w:val="left" w:pos="2977"/>
        </w:tabs>
        <w:spacing w:line="360" w:lineRule="auto"/>
        <w:jc w:val="both"/>
        <w:rPr>
          <w:lang w:val="en-US"/>
        </w:rPr>
      </w:pPr>
      <w:r>
        <w:rPr>
          <w:lang w:val="en-US"/>
        </w:rPr>
        <w:lastRenderedPageBreak/>
        <w:t>We assume in the short-run the supply of rental properties is fixed. In longer term, the supply can adjust as more (or less) people chose to become landlords or more (or fewer) hous</w:t>
      </w:r>
      <w:r w:rsidR="00490B0B">
        <w:rPr>
          <w:lang w:val="en-US"/>
        </w:rPr>
        <w:t>es are built to rent to tenants</w:t>
      </w:r>
      <w:r>
        <w:rPr>
          <w:lang w:val="en-US"/>
        </w:rPr>
        <w:t xml:space="preserve">  </w:t>
      </w:r>
    </w:p>
    <w:p w14:paraId="0719718A" w14:textId="6979F8AC" w:rsidR="004A041A" w:rsidRDefault="00000000" w:rsidP="00490B0B">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 Inf)</m:t>
        </m:r>
      </m:oMath>
      <w:r w:rsidR="00490B0B">
        <w:rPr>
          <w:rFonts w:eastAsiaTheme="minorEastAsia"/>
          <w:lang w:val="en-US"/>
        </w:rPr>
        <w:t>.</w:t>
      </w:r>
    </w:p>
    <w:p w14:paraId="1DA555A3" w14:textId="757D3C7B" w:rsidR="00D116D2" w:rsidRDefault="00112D18" w:rsidP="0069060A">
      <w:pPr>
        <w:tabs>
          <w:tab w:val="left" w:pos="2977"/>
        </w:tabs>
        <w:spacing w:line="360" w:lineRule="auto"/>
        <w:jc w:val="both"/>
        <w:rPr>
          <w:lang w:val="en-US"/>
        </w:rPr>
      </w:pPr>
      <w:r>
        <w:rPr>
          <w:lang w:val="en-US"/>
        </w:rPr>
        <w:t>Higher rents increase the return to landlords</w:t>
      </w:r>
      <w:r w:rsidR="001963AD">
        <w:rPr>
          <w:lang w:val="en-US"/>
        </w:rPr>
        <w:t xml:space="preserve">, increasing the supply of rental properties. </w:t>
      </w:r>
      <w:r w:rsidR="00624BEA">
        <w:rPr>
          <w:lang w:val="en-US"/>
        </w:rPr>
        <w:t xml:space="preserve">Higher house prices </w:t>
      </w:r>
      <w:r w:rsidR="00B920B2" w:rsidRPr="007845E4">
        <w:rPr>
          <w:i/>
          <w:lang w:val="en-US"/>
        </w:rPr>
        <w:t>P</w:t>
      </w:r>
      <w:r w:rsidR="00B920B2" w:rsidRPr="007845E4">
        <w:rPr>
          <w:i/>
          <w:vertAlign w:val="subscript"/>
          <w:lang w:val="en-US"/>
        </w:rPr>
        <w:t>H</w:t>
      </w:r>
      <w:r w:rsidR="00624BEA" w:rsidRPr="0069060A">
        <w:rPr>
          <w:lang w:val="en-US"/>
        </w:rPr>
        <w:t xml:space="preserve"> </w:t>
      </w:r>
      <w:r w:rsidR="00984C70" w:rsidRPr="00984C70">
        <w:rPr>
          <w:lang w:val="en-US"/>
        </w:rPr>
        <w:t>reduce</w:t>
      </w:r>
      <w:r w:rsidR="00984C70">
        <w:rPr>
          <w:lang w:val="en-US"/>
        </w:rPr>
        <w:t xml:space="preserve"> the supply of rental properties as the </w:t>
      </w:r>
      <w:r w:rsidR="00182EAC">
        <w:rPr>
          <w:lang w:val="en-US"/>
        </w:rPr>
        <w:t>yield to landlords is reduced.</w:t>
      </w:r>
      <w:r w:rsidR="00984C70">
        <w:rPr>
          <w:lang w:val="en-US"/>
        </w:rPr>
        <w:t xml:space="preserve"> </w:t>
      </w:r>
      <w:r w:rsidR="001423FB">
        <w:rPr>
          <w:lang w:val="en-US"/>
        </w:rPr>
        <w:t xml:space="preserve">Higher mortgage rates </w:t>
      </w:r>
      <w:proofErr w:type="spellStart"/>
      <w:r w:rsidR="00622C3D" w:rsidRPr="0069060A">
        <w:rPr>
          <w:lang w:val="en-US"/>
        </w:rPr>
        <w:t>i</w:t>
      </w:r>
      <w:proofErr w:type="spellEnd"/>
      <w:r w:rsidR="001423FB">
        <w:rPr>
          <w:lang w:val="en-US"/>
        </w:rPr>
        <w:t xml:space="preserve"> </w:t>
      </w:r>
      <w:r w:rsidR="00622C3D">
        <w:rPr>
          <w:lang w:val="en-US"/>
        </w:rPr>
        <w:t>reduce</w:t>
      </w:r>
      <w:r w:rsidR="00984C70" w:rsidRPr="0069060A">
        <w:rPr>
          <w:lang w:val="en-US"/>
        </w:rPr>
        <w:t xml:space="preserve"> </w:t>
      </w:r>
      <w:r w:rsidR="00DD712A">
        <w:rPr>
          <w:lang w:val="en-US"/>
        </w:rPr>
        <w:t>the supply of rentals as the cost of capital to invest in property rises.</w:t>
      </w:r>
      <w:r w:rsidR="00DC2409">
        <w:rPr>
          <w:lang w:val="en-US"/>
        </w:rPr>
        <w:t xml:space="preserve"> Higher inflation </w:t>
      </w:r>
      <w:r w:rsidR="006B462C" w:rsidRPr="0069060A">
        <w:rPr>
          <w:lang w:val="en-US"/>
        </w:rPr>
        <w:t xml:space="preserve">Inf </w:t>
      </w:r>
      <w:r w:rsidR="006B462C">
        <w:rPr>
          <w:lang w:val="en-US"/>
        </w:rPr>
        <w:t xml:space="preserve">reduces the supply of rentals as it </w:t>
      </w:r>
      <w:commentRangeStart w:id="3"/>
      <w:r w:rsidR="00101060">
        <w:rPr>
          <w:lang w:val="en-US"/>
        </w:rPr>
        <w:t>increases landlords’ expenses</w:t>
      </w:r>
      <w:commentRangeEnd w:id="3"/>
      <w:r w:rsidR="00161D4E">
        <w:rPr>
          <w:rStyle w:val="CommentReference"/>
        </w:rPr>
        <w:commentReference w:id="3"/>
      </w:r>
      <w:r w:rsidR="00101060">
        <w:rPr>
          <w:lang w:val="en-US"/>
        </w:rPr>
        <w:t>.</w:t>
      </w:r>
    </w:p>
    <w:p w14:paraId="68882982" w14:textId="7D765C0A" w:rsidR="008C0784" w:rsidRDefault="00E06C2F" w:rsidP="00EF1A30">
      <w:pPr>
        <w:rPr>
          <w:lang w:val="en-US"/>
        </w:rPr>
      </w:pPr>
      <w:r>
        <w:rPr>
          <w:lang w:val="en-US"/>
        </w:rPr>
        <w:t>T</w:t>
      </w:r>
      <w:r w:rsidR="005C009D">
        <w:rPr>
          <w:lang w:val="en-US"/>
        </w:rPr>
        <w:t xml:space="preserve">he demand </w:t>
      </w:r>
      <w:r w:rsidR="00DE3707">
        <w:rPr>
          <w:lang w:val="en-US"/>
        </w:rPr>
        <w:t xml:space="preserve">side of the </w:t>
      </w:r>
      <w:r w:rsidR="005C009D">
        <w:rPr>
          <w:lang w:val="en-US"/>
        </w:rPr>
        <w:t xml:space="preserve">rental </w:t>
      </w:r>
      <w:r w:rsidR="00DE3707">
        <w:rPr>
          <w:lang w:val="en-US"/>
        </w:rPr>
        <w:t>market</w:t>
      </w:r>
      <w:r w:rsidR="005C009D">
        <w:rPr>
          <w:lang w:val="en-US"/>
        </w:rPr>
        <w:t xml:space="preserve"> </w:t>
      </w:r>
      <w:r w:rsidR="007A2114" w:rsidRPr="007A2114">
        <w:rPr>
          <w:i/>
          <w:lang w:val="en-US"/>
        </w:rPr>
        <w:t>D</w:t>
      </w:r>
      <w:r w:rsidR="007A2114" w:rsidRPr="007A2114">
        <w:rPr>
          <w:i/>
          <w:vertAlign w:val="subscript"/>
          <w:lang w:val="en-US"/>
        </w:rPr>
        <w:t>r</w:t>
      </w:r>
      <w:r w:rsidR="004A041A">
        <w:rPr>
          <w:lang w:val="en-US"/>
        </w:rPr>
        <w:t xml:space="preserve"> </w:t>
      </w:r>
      <w:r>
        <w:rPr>
          <w:lang w:val="en-US"/>
        </w:rPr>
        <w:t>can be written as</w:t>
      </w:r>
    </w:p>
    <w:p w14:paraId="3B932C89" w14:textId="66421C6C" w:rsidR="008C0784" w:rsidRDefault="00000000" w:rsidP="008F4E39">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 Y, i, PPD)</m:t>
        </m:r>
      </m:oMath>
      <w:r w:rsidR="00E06C2F">
        <w:rPr>
          <w:rFonts w:eastAsiaTheme="minorEastAsia"/>
          <w:lang w:val="en-US"/>
        </w:rPr>
        <w:t>.</w:t>
      </w:r>
    </w:p>
    <w:p w14:paraId="7846BB63" w14:textId="6B3A0ADD" w:rsidR="00FA471C" w:rsidRPr="00B31FDA" w:rsidRDefault="008F4E39" w:rsidP="0069060A">
      <w:pPr>
        <w:tabs>
          <w:tab w:val="left" w:pos="2977"/>
        </w:tabs>
        <w:spacing w:line="360" w:lineRule="auto"/>
        <w:jc w:val="both"/>
        <w:rPr>
          <w:lang w:val="en-US"/>
        </w:rPr>
      </w:pPr>
      <w:r>
        <w:rPr>
          <w:lang w:val="en-US"/>
        </w:rPr>
        <w:t xml:space="preserve">Higher rents </w:t>
      </w:r>
      <w:r w:rsidR="00762E2E">
        <w:rPr>
          <w:lang w:val="en-US"/>
        </w:rPr>
        <w:t xml:space="preserve">relative to the cost of buying a house, which is captured by house prices and mortgage interest rates, </w:t>
      </w:r>
      <w:r w:rsidR="006B651A">
        <w:rPr>
          <w:lang w:val="en-US"/>
        </w:rPr>
        <w:t>lowers the demand for rental properties.</w:t>
      </w:r>
      <w:r w:rsidR="005732A3">
        <w:rPr>
          <w:lang w:val="en-US"/>
        </w:rPr>
        <w:t xml:space="preserve"> </w:t>
      </w:r>
      <w:r w:rsidR="0074248A">
        <w:rPr>
          <w:lang w:val="en-US"/>
        </w:rPr>
        <w:t xml:space="preserve">Higher </w:t>
      </w:r>
      <w:r w:rsidR="00122E0C">
        <w:rPr>
          <w:lang w:val="en-US"/>
        </w:rPr>
        <w:t xml:space="preserve">household </w:t>
      </w:r>
      <w:r w:rsidR="0074248A">
        <w:rPr>
          <w:lang w:val="en-US"/>
        </w:rPr>
        <w:t xml:space="preserve">income </w:t>
      </w:r>
      <w:r w:rsidR="00122E0C" w:rsidRPr="0069060A">
        <w:rPr>
          <w:lang w:val="en-US"/>
        </w:rPr>
        <w:t>Y</w:t>
      </w:r>
      <w:r w:rsidR="00122E0C">
        <w:rPr>
          <w:lang w:val="en-US"/>
        </w:rPr>
        <w:t xml:space="preserve"> </w:t>
      </w:r>
      <w:r w:rsidR="0074248A">
        <w:rPr>
          <w:lang w:val="en-US"/>
        </w:rPr>
        <w:t xml:space="preserve">increases demand for rent by increasing renters’ ability to pay. </w:t>
      </w:r>
      <w:r w:rsidR="0094404C">
        <w:rPr>
          <w:lang w:val="en-US"/>
        </w:rPr>
        <w:t xml:space="preserve"> We also include the average number of people per dwelling </w:t>
      </w:r>
      <w:r w:rsidR="00FA471C">
        <w:rPr>
          <w:lang w:val="en-US"/>
        </w:rPr>
        <w:t>as influencing the demand for rentals.</w:t>
      </w:r>
      <w:r w:rsidR="00B31FDA">
        <w:rPr>
          <w:lang w:val="en-US"/>
        </w:rPr>
        <w:t xml:space="preserve"> </w:t>
      </w:r>
      <w:r w:rsidR="00FA471C" w:rsidRPr="0069060A">
        <w:rPr>
          <w:lang w:val="en-US"/>
        </w:rPr>
        <w:t xml:space="preserve">People per dwelling is often used as an indicator of the demand-supply imbalance in the rental market. However, the theoretical relationship between rents and people per dwelling is not clear cut. An increase in people per dwelling may reflect social factors, such as young people choosing to living with the parents for longer. This would reflect a shift down in the rental demand curve, and downward pressure on rents. On the other hand, if people chose to live in large households in response to rising rents, this represents a shift along the demand curve, and higher people per dwelling would be positively correlated with rents.  As part of our </w:t>
      </w:r>
      <w:r w:rsidR="004F3E81" w:rsidRPr="0069060A">
        <w:rPr>
          <w:lang w:val="en-US"/>
        </w:rPr>
        <w:t>empirical</w:t>
      </w:r>
      <w:r w:rsidR="00FA471C" w:rsidRPr="0069060A">
        <w:rPr>
          <w:lang w:val="en-US"/>
        </w:rPr>
        <w:t xml:space="preserve"> analysis we also examine the impact of splitting people per dwelling into population growth and increases in the number of dwellings to examine whether each factor has a different impact on rent growth.</w:t>
      </w:r>
    </w:p>
    <w:p w14:paraId="2C18FC75" w14:textId="412814E3" w:rsidR="00260A66" w:rsidRDefault="00260A66" w:rsidP="0069060A">
      <w:pPr>
        <w:tabs>
          <w:tab w:val="left" w:pos="2977"/>
        </w:tabs>
        <w:spacing w:line="360" w:lineRule="auto"/>
        <w:jc w:val="both"/>
        <w:rPr>
          <w:lang w:val="en-US"/>
        </w:rPr>
      </w:pPr>
      <w:r>
        <w:rPr>
          <w:lang w:val="en-US"/>
        </w:rPr>
        <w:t xml:space="preserve">We combine the supply and demand equations for rental services to solve </w:t>
      </w:r>
      <w:r w:rsidR="00494D47">
        <w:rPr>
          <w:lang w:val="en-US"/>
        </w:rPr>
        <w:t>the reduced form of the model for</w:t>
      </w:r>
      <w:r>
        <w:rPr>
          <w:lang w:val="en-US"/>
        </w:rPr>
        <w:t xml:space="preserve"> rents and the number of households </w:t>
      </w:r>
      <w:r w:rsidR="00C33B7A">
        <w:rPr>
          <w:lang w:val="en-US"/>
        </w:rPr>
        <w:t>that are renting</w:t>
      </w:r>
    </w:p>
    <w:p w14:paraId="5599E520" w14:textId="27B53ABF" w:rsidR="006C6B29" w:rsidRDefault="00000000" w:rsidP="00EF1A3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=f(Y, i, PPD,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,Inf)</m:t>
          </m:r>
        </m:oMath>
      </m:oMathPara>
    </w:p>
    <w:p w14:paraId="4045075F" w14:textId="77777777" w:rsidR="006C6B29" w:rsidRDefault="00A71828" w:rsidP="00EF1A30">
      <w:pPr>
        <w:rPr>
          <w:lang w:val="en-US"/>
        </w:rPr>
      </w:pPr>
      <w:r>
        <w:rPr>
          <w:lang w:val="en-US"/>
        </w:rPr>
        <w:t>and</w:t>
      </w:r>
    </w:p>
    <w:p w14:paraId="3338A88C" w14:textId="3A71BA12" w:rsidR="00A71828" w:rsidRDefault="00000000" w:rsidP="00EF1A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 PPD, i,P</m:t>
                  </m:r>
                </m:e>
                <m:sub>
                  <m:r>
                    <w:rPr>
                      <w:rFonts w:ascii="Cambria Math" w:hAnsi="Cambria Math"/>
                      <w:lang w:val="en-US"/>
                    </w:rPr>
                    <m:t xml:space="preserve">H </m:t>
                  </m:r>
                </m:sub>
              </m:sSub>
              <m:r>
                <w:rPr>
                  <w:rFonts w:ascii="Cambria Math" w:hAnsi="Cambria Math"/>
                  <w:lang w:val="en-US"/>
                </w:rPr>
                <m:t>, Inf</m:t>
              </m:r>
            </m:e>
          </m:d>
          <m:r>
            <w:rPr>
              <w:rFonts w:ascii="Cambria Math" w:hAnsi="Cambria Math"/>
              <w:lang w:val="en-US"/>
            </w:rPr>
            <m:t>.</m:t>
          </m:r>
        </m:oMath>
      </m:oMathPara>
    </w:p>
    <w:p w14:paraId="24ADA550" w14:textId="77777777" w:rsidR="00E70BDC" w:rsidRDefault="00E70BDC" w:rsidP="00EF1A30">
      <w:pPr>
        <w:rPr>
          <w:lang w:val="en-US"/>
        </w:rPr>
      </w:pPr>
    </w:p>
    <w:p w14:paraId="7D4F89FC" w14:textId="540E2678" w:rsidR="005D044D" w:rsidRPr="005D044D" w:rsidRDefault="005D044D" w:rsidP="00C94B9A">
      <w:pPr>
        <w:tabs>
          <w:tab w:val="left" w:pos="2977"/>
        </w:tabs>
        <w:spacing w:line="360" w:lineRule="auto"/>
        <w:jc w:val="both"/>
        <w:rPr>
          <w:lang w:val="en-US"/>
        </w:rPr>
      </w:pPr>
      <w:r w:rsidRPr="0069060A">
        <w:rPr>
          <w:lang w:val="en-US"/>
        </w:rPr>
        <w:lastRenderedPageBreak/>
        <w:t xml:space="preserve">Estimating the demand curve and the supply curve separately would allow us to identify the impact of a shock that shifts the demand curve or a supply curve, such as an income shock or </w:t>
      </w:r>
      <w:r w:rsidR="009E38C5" w:rsidRPr="0069060A">
        <w:rPr>
          <w:lang w:val="en-US"/>
        </w:rPr>
        <w:t>a</w:t>
      </w:r>
      <w:r w:rsidRPr="0069060A">
        <w:rPr>
          <w:lang w:val="en-US"/>
        </w:rPr>
        <w:t xml:space="preserve"> shock</w:t>
      </w:r>
      <w:r w:rsidR="009E38C5" w:rsidRPr="0069060A">
        <w:rPr>
          <w:lang w:val="en-US"/>
        </w:rPr>
        <w:t xml:space="preserve"> in the number of people per dwelling</w:t>
      </w:r>
      <w:r w:rsidRPr="0069060A">
        <w:rPr>
          <w:lang w:val="en-US"/>
        </w:rPr>
        <w:t>.   However, in this study we are primarily interested in using our models for forecasting changes in rent rather than exploring the change in rent caused by demand shocks or supply shocks.  As a result, we concentrate on estimating the reduced form of the relationship between rent growth and exogenous factors that impact it.  The parameters we estimate are a combination of the separate coefficients on each factor in the dem</w:t>
      </w:r>
      <w:r w:rsidR="00C94B9A">
        <w:rPr>
          <w:lang w:val="en-US"/>
        </w:rPr>
        <w:t>and curve and the supply curve.</w:t>
      </w:r>
    </w:p>
    <w:p w14:paraId="2EE62E10" w14:textId="1C398AA6" w:rsidR="00AD0233" w:rsidRPr="005533A7" w:rsidRDefault="00AD0233" w:rsidP="005533A7">
      <w:pPr>
        <w:pStyle w:val="Heading1"/>
        <w:numPr>
          <w:ilvl w:val="0"/>
          <w:numId w:val="22"/>
        </w:numPr>
        <w:spacing w:line="360" w:lineRule="auto"/>
        <w:rPr>
          <w:lang w:val="en-US"/>
        </w:rPr>
      </w:pPr>
      <w:r w:rsidRPr="009F312A">
        <w:rPr>
          <w:lang w:val="en-US"/>
        </w:rPr>
        <w:t>Data</w:t>
      </w:r>
      <w:r w:rsidR="005533A7">
        <w:rPr>
          <w:lang w:val="en-US"/>
        </w:rPr>
        <w:t xml:space="preserve"> and Methodology</w:t>
      </w:r>
    </w:p>
    <w:p w14:paraId="4C58CA34" w14:textId="7D1DCE29" w:rsidR="0096495E" w:rsidRPr="00547D6A" w:rsidRDefault="0096495E" w:rsidP="00C94B9A">
      <w:pPr>
        <w:pStyle w:val="Heading2"/>
        <w:spacing w:before="0"/>
        <w:rPr>
          <w:lang w:val="en-US"/>
        </w:rPr>
      </w:pPr>
      <w:r w:rsidRPr="00547D6A">
        <w:rPr>
          <w:lang w:val="en-US"/>
        </w:rPr>
        <w:t>Data sources</w:t>
      </w:r>
    </w:p>
    <w:p w14:paraId="628608DC" w14:textId="22C514ED" w:rsidR="00516B62" w:rsidRDefault="00516B62" w:rsidP="005533A7">
      <w:pPr>
        <w:tabs>
          <w:tab w:val="left" w:pos="2977"/>
        </w:tabs>
        <w:spacing w:line="360" w:lineRule="auto"/>
        <w:jc w:val="both"/>
        <w:rPr>
          <w:bCs/>
          <w:lang w:val="en-US"/>
        </w:rPr>
      </w:pPr>
      <w:r>
        <w:rPr>
          <w:bCs/>
          <w:lang w:val="en-US"/>
        </w:rPr>
        <w:t>This section describes the data sources used for our empirical analysis. Based on the availability of time</w:t>
      </w:r>
      <w:r w:rsidR="00491E39">
        <w:rPr>
          <w:bCs/>
          <w:lang w:val="en-US"/>
        </w:rPr>
        <w:t xml:space="preserve"> </w:t>
      </w:r>
      <w:r>
        <w:rPr>
          <w:bCs/>
          <w:lang w:val="en-US"/>
        </w:rPr>
        <w:t>s</w:t>
      </w:r>
      <w:r w:rsidR="00DF6CB9">
        <w:rPr>
          <w:bCs/>
          <w:lang w:val="en-US"/>
        </w:rPr>
        <w:t>eries</w:t>
      </w:r>
      <w:r w:rsidR="0043276C">
        <w:rPr>
          <w:bCs/>
          <w:lang w:val="en-US"/>
        </w:rPr>
        <w:t>,</w:t>
      </w:r>
      <w:r w:rsidR="00DF6CB9">
        <w:rPr>
          <w:bCs/>
          <w:lang w:val="en-US"/>
        </w:rPr>
        <w:t xml:space="preserve"> our study period is 2003Q4</w:t>
      </w:r>
      <w:r>
        <w:rPr>
          <w:bCs/>
          <w:lang w:val="en-US"/>
        </w:rPr>
        <w:t xml:space="preserve"> to 2022Q2. </w:t>
      </w:r>
      <w:r w:rsidR="00EF507C">
        <w:rPr>
          <w:bCs/>
          <w:lang w:val="en-US"/>
        </w:rPr>
        <w:t xml:space="preserve">Rates of change are derived for all variables: quarterly change is defined as </w:t>
      </w:r>
      <w:r>
        <w:rPr>
          <w:lang w:val="en-US"/>
        </w:rPr>
        <w:t>the change from previous quarter</w:t>
      </w:r>
      <w:r w:rsidR="00EF507C">
        <w:rPr>
          <w:lang w:val="en-US"/>
        </w:rPr>
        <w:t>; annual change is defined as the change from the same period in the previous year</w:t>
      </w:r>
      <w:r>
        <w:rPr>
          <w:lang w:val="en-US"/>
        </w:rPr>
        <w:t>.</w:t>
      </w:r>
    </w:p>
    <w:p w14:paraId="7B7AFCBE" w14:textId="7FED4B65" w:rsidR="0096495E" w:rsidRPr="0096495E" w:rsidRDefault="0096495E" w:rsidP="005533A7">
      <w:pPr>
        <w:tabs>
          <w:tab w:val="left" w:pos="2977"/>
        </w:tabs>
        <w:spacing w:line="360" w:lineRule="auto"/>
        <w:jc w:val="both"/>
        <w:rPr>
          <w:bCs/>
          <w:lang w:val="en-US"/>
        </w:rPr>
      </w:pPr>
      <w:r w:rsidRPr="0096495E">
        <w:rPr>
          <w:bCs/>
          <w:lang w:val="en-US"/>
        </w:rPr>
        <w:t>Stats NZ’s Rental Price Index (RPI)</w:t>
      </w:r>
      <w:r w:rsidR="00717E63">
        <w:rPr>
          <w:rStyle w:val="FootnoteReference"/>
          <w:bCs/>
          <w:lang w:val="en-US"/>
        </w:rPr>
        <w:footnoteReference w:id="6"/>
      </w:r>
      <w:r w:rsidRPr="0096495E">
        <w:rPr>
          <w:bCs/>
          <w:lang w:val="en-US"/>
        </w:rPr>
        <w:t xml:space="preserve"> is used at the na</w:t>
      </w:r>
      <w:r w:rsidR="0043276C">
        <w:rPr>
          <w:bCs/>
          <w:lang w:val="en-US"/>
        </w:rPr>
        <w:t>tional level. This is a quality-</w:t>
      </w:r>
      <w:r w:rsidRPr="0096495E">
        <w:rPr>
          <w:bCs/>
          <w:lang w:val="en-US"/>
        </w:rPr>
        <w:t>adjusted price index of rental inflation, derived from the Mi</w:t>
      </w:r>
      <w:r w:rsidR="00F34384">
        <w:rPr>
          <w:bCs/>
          <w:lang w:val="en-US"/>
        </w:rPr>
        <w:t xml:space="preserve">nistry of Business, Innovation </w:t>
      </w:r>
      <w:r w:rsidRPr="0096495E">
        <w:rPr>
          <w:bCs/>
          <w:lang w:val="en-US"/>
        </w:rPr>
        <w:t>and Employment’s Tenancy Bond data</w:t>
      </w:r>
      <w:r>
        <w:rPr>
          <w:bCs/>
          <w:lang w:val="en-US"/>
        </w:rPr>
        <w:t xml:space="preserve"> (Stats NZ, 2019; Bentley, 2022</w:t>
      </w:r>
      <w:r w:rsidR="00F247C5">
        <w:rPr>
          <w:bCs/>
          <w:lang w:val="en-US"/>
        </w:rPr>
        <w:t>a</w:t>
      </w:r>
      <w:r>
        <w:rPr>
          <w:bCs/>
          <w:lang w:val="en-US"/>
        </w:rPr>
        <w:t xml:space="preserve">). </w:t>
      </w:r>
      <w:commentRangeStart w:id="4"/>
      <w:r>
        <w:rPr>
          <w:bCs/>
          <w:lang w:val="en-US"/>
        </w:rPr>
        <w:t>The ‘flow’ series</w:t>
      </w:r>
      <w:r w:rsidR="00B84C1F">
        <w:rPr>
          <w:bCs/>
          <w:lang w:val="en-US"/>
        </w:rPr>
        <w:t xml:space="preserve"> is used</w:t>
      </w:r>
      <w:r>
        <w:rPr>
          <w:bCs/>
          <w:lang w:val="en-US"/>
        </w:rPr>
        <w:t>, which shows the change in rental pr</w:t>
      </w:r>
      <w:r w:rsidR="00604FFA">
        <w:rPr>
          <w:bCs/>
          <w:lang w:val="en-US"/>
        </w:rPr>
        <w:t>ices for new tenancies</w:t>
      </w:r>
      <w:r w:rsidR="00887112">
        <w:rPr>
          <w:bCs/>
          <w:lang w:val="en-US"/>
        </w:rPr>
        <w:t>,</w:t>
      </w:r>
      <w:r w:rsidR="00604FFA">
        <w:rPr>
          <w:bCs/>
          <w:lang w:val="en-US"/>
        </w:rPr>
        <w:t xml:space="preserve"> e</w:t>
      </w:r>
      <w:r>
        <w:rPr>
          <w:bCs/>
          <w:lang w:val="en-US"/>
        </w:rPr>
        <w:t xml:space="preserve">xcept where stated </w:t>
      </w:r>
      <w:r w:rsidR="00B84C1F">
        <w:rPr>
          <w:bCs/>
          <w:lang w:val="en-US"/>
        </w:rPr>
        <w:t xml:space="preserve">that the ‘stock’ series is used. </w:t>
      </w:r>
      <w:commentRangeEnd w:id="4"/>
      <w:r w:rsidR="00161D4E">
        <w:rPr>
          <w:rStyle w:val="CommentReference"/>
        </w:rPr>
        <w:commentReference w:id="4"/>
      </w:r>
      <w:r w:rsidR="00B84C1F">
        <w:rPr>
          <w:bCs/>
          <w:lang w:val="en-US"/>
        </w:rPr>
        <w:t>The latter</w:t>
      </w:r>
      <w:r>
        <w:rPr>
          <w:bCs/>
          <w:lang w:val="en-US"/>
        </w:rPr>
        <w:t xml:space="preserve"> shows rental prices changes across all renters, including sitting tenants. </w:t>
      </w:r>
      <w:commentRangeStart w:id="5"/>
      <w:r>
        <w:rPr>
          <w:bCs/>
          <w:lang w:val="en-US"/>
        </w:rPr>
        <w:t>Regional council level RPIs are sourced from the Ministry of Housing and Urban Development</w:t>
      </w:r>
      <w:r w:rsidR="00FC3D8B">
        <w:rPr>
          <w:bCs/>
          <w:lang w:val="en-US"/>
        </w:rPr>
        <w:t xml:space="preserve"> (HUD)</w:t>
      </w:r>
      <w:r>
        <w:rPr>
          <w:bCs/>
          <w:lang w:val="en-US"/>
        </w:rPr>
        <w:t>. These use the same quality adjustment methodology</w:t>
      </w:r>
      <w:r w:rsidR="005703AC">
        <w:rPr>
          <w:bCs/>
          <w:lang w:val="en-US"/>
        </w:rPr>
        <w:t xml:space="preserve"> as Stats NZ’s national RPI (HUD, 2022).</w:t>
      </w:r>
      <w:r w:rsidR="00EC095F">
        <w:rPr>
          <w:bCs/>
          <w:lang w:val="en-US"/>
        </w:rPr>
        <w:t xml:space="preserve"> </w:t>
      </w:r>
      <w:commentRangeEnd w:id="5"/>
      <w:r w:rsidR="00161D4E">
        <w:rPr>
          <w:rStyle w:val="CommentReference"/>
        </w:rPr>
        <w:commentReference w:id="5"/>
      </w:r>
      <w:r w:rsidR="007D449A">
        <w:rPr>
          <w:bCs/>
          <w:lang w:val="en-US"/>
        </w:rPr>
        <w:t>CoreLogic’s House Price Index (HPI)</w:t>
      </w:r>
      <w:r w:rsidR="00022C47">
        <w:rPr>
          <w:bCs/>
          <w:lang w:val="en-US"/>
        </w:rPr>
        <w:t xml:space="preserve"> has been sourced from HUD. </w:t>
      </w:r>
      <w:r w:rsidR="005B2C43">
        <w:rPr>
          <w:bCs/>
          <w:lang w:val="en-US"/>
        </w:rPr>
        <w:t>The index methodology</w:t>
      </w:r>
      <w:r w:rsidR="00DC6DE6">
        <w:rPr>
          <w:bCs/>
          <w:lang w:val="en-US"/>
        </w:rPr>
        <w:t xml:space="preserve"> </w:t>
      </w:r>
      <w:r w:rsidR="00B12A88">
        <w:rPr>
          <w:bCs/>
          <w:lang w:val="en-US"/>
        </w:rPr>
        <w:t>uses</w:t>
      </w:r>
      <w:r w:rsidR="00DC6DE6">
        <w:rPr>
          <w:bCs/>
          <w:lang w:val="en-US"/>
        </w:rPr>
        <w:t xml:space="preserve"> a </w:t>
      </w:r>
      <w:r w:rsidR="00DC6DE6" w:rsidRPr="0043276C">
        <w:rPr>
          <w:bCs/>
          <w:i/>
          <w:lang w:val="en-US"/>
        </w:rPr>
        <w:t>Sales</w:t>
      </w:r>
      <w:r w:rsidR="000D56D5" w:rsidRPr="0043276C">
        <w:rPr>
          <w:bCs/>
          <w:i/>
          <w:lang w:val="en-US"/>
        </w:rPr>
        <w:t xml:space="preserve"> Price Appraisal Ratio</w:t>
      </w:r>
      <w:r w:rsidR="000D56D5">
        <w:rPr>
          <w:bCs/>
          <w:lang w:val="en-US"/>
        </w:rPr>
        <w:t xml:space="preserve">, </w:t>
      </w:r>
      <w:r w:rsidR="00E111CF">
        <w:rPr>
          <w:bCs/>
          <w:lang w:val="en-US"/>
        </w:rPr>
        <w:t>a quality adjustment approach widely used in New Zealand for HP</w:t>
      </w:r>
      <w:r w:rsidR="007266DC">
        <w:rPr>
          <w:bCs/>
          <w:lang w:val="en-US"/>
        </w:rPr>
        <w:t>Is (ibid</w:t>
      </w:r>
      <w:r w:rsidR="00E111CF">
        <w:rPr>
          <w:bCs/>
          <w:lang w:val="en-US"/>
        </w:rPr>
        <w:t>)</w:t>
      </w:r>
      <w:r w:rsidR="007266DC">
        <w:rPr>
          <w:bCs/>
          <w:lang w:val="en-US"/>
        </w:rPr>
        <w:t>.</w:t>
      </w:r>
      <w:r w:rsidR="007D449A">
        <w:rPr>
          <w:bCs/>
          <w:lang w:val="en-US"/>
        </w:rPr>
        <w:t xml:space="preserve"> </w:t>
      </w:r>
      <w:r w:rsidR="00A729E2">
        <w:rPr>
          <w:bCs/>
          <w:lang w:val="en-US"/>
        </w:rPr>
        <w:t xml:space="preserve">Consumers Price Index </w:t>
      </w:r>
      <w:r w:rsidR="00625E1F">
        <w:rPr>
          <w:bCs/>
          <w:lang w:val="en-US"/>
        </w:rPr>
        <w:t xml:space="preserve">less rentals for housing subgroup is a non-standard series available from Stats NZ’s </w:t>
      </w:r>
      <w:proofErr w:type="spellStart"/>
      <w:r w:rsidR="00625E1F">
        <w:rPr>
          <w:bCs/>
          <w:lang w:val="en-US"/>
        </w:rPr>
        <w:t>infoshare</w:t>
      </w:r>
      <w:proofErr w:type="spellEnd"/>
      <w:r w:rsidR="00625E1F">
        <w:rPr>
          <w:bCs/>
          <w:lang w:val="en-US"/>
        </w:rPr>
        <w:t xml:space="preserve"> service (table reference: CPI017AA).</w:t>
      </w:r>
    </w:p>
    <w:p w14:paraId="316E7E18" w14:textId="4947E1CA" w:rsidR="0096495E" w:rsidRDefault="00C01F04" w:rsidP="005533A7">
      <w:pPr>
        <w:tabs>
          <w:tab w:val="left" w:pos="2977"/>
        </w:tabs>
        <w:spacing w:line="360" w:lineRule="auto"/>
        <w:jc w:val="both"/>
        <w:rPr>
          <w:bCs/>
          <w:lang w:val="en-US"/>
        </w:rPr>
      </w:pPr>
      <w:r w:rsidRPr="00C01F04">
        <w:rPr>
          <w:bCs/>
          <w:lang w:val="en-US"/>
        </w:rPr>
        <w:t xml:space="preserve">Wage </w:t>
      </w:r>
      <w:r w:rsidR="008D7982">
        <w:rPr>
          <w:bCs/>
          <w:lang w:val="en-US"/>
        </w:rPr>
        <w:t>mea</w:t>
      </w:r>
      <w:r w:rsidR="00557994">
        <w:rPr>
          <w:bCs/>
          <w:lang w:val="en-US"/>
        </w:rPr>
        <w:t>sures are sourced from Stats NZ:</w:t>
      </w:r>
      <w:r w:rsidR="00403C4D">
        <w:rPr>
          <w:bCs/>
          <w:lang w:val="en-US"/>
        </w:rPr>
        <w:t xml:space="preserve"> a</w:t>
      </w:r>
      <w:r w:rsidR="008D7982">
        <w:rPr>
          <w:bCs/>
          <w:lang w:val="en-US"/>
        </w:rPr>
        <w:t>verage weekly earnings</w:t>
      </w:r>
      <w:r w:rsidR="00557994">
        <w:rPr>
          <w:bCs/>
          <w:lang w:val="en-US"/>
        </w:rPr>
        <w:t xml:space="preserve"> from the Quarterly Employment Survey</w:t>
      </w:r>
      <w:r w:rsidR="00C877F2">
        <w:rPr>
          <w:bCs/>
          <w:lang w:val="en-US"/>
        </w:rPr>
        <w:t xml:space="preserve"> (QES)</w:t>
      </w:r>
      <w:r w:rsidR="009F7941">
        <w:rPr>
          <w:bCs/>
          <w:lang w:val="en-US"/>
        </w:rPr>
        <w:t xml:space="preserve">, </w:t>
      </w:r>
      <w:r w:rsidR="00403C4D">
        <w:rPr>
          <w:bCs/>
          <w:lang w:val="en-US"/>
        </w:rPr>
        <w:t xml:space="preserve">a sample survey of </w:t>
      </w:r>
      <w:r w:rsidR="001337F4">
        <w:rPr>
          <w:bCs/>
          <w:lang w:val="en-US"/>
        </w:rPr>
        <w:t>about 4,000 enterprise</w:t>
      </w:r>
      <w:r w:rsidR="009F7941">
        <w:rPr>
          <w:bCs/>
          <w:lang w:val="en-US"/>
        </w:rPr>
        <w:t>s</w:t>
      </w:r>
      <w:r w:rsidR="00C34E1D">
        <w:rPr>
          <w:bCs/>
          <w:lang w:val="en-US"/>
        </w:rPr>
        <w:t xml:space="preserve">; median earnings per job from the </w:t>
      </w:r>
      <w:r w:rsidR="00C877F2">
        <w:rPr>
          <w:bCs/>
          <w:lang w:val="en-US"/>
        </w:rPr>
        <w:t>quarterly Linked employer-employee data (LEED)</w:t>
      </w:r>
      <w:r w:rsidR="00490B35">
        <w:rPr>
          <w:bCs/>
          <w:lang w:val="en-US"/>
        </w:rPr>
        <w:t>,</w:t>
      </w:r>
      <w:r w:rsidR="00217050">
        <w:rPr>
          <w:bCs/>
          <w:lang w:val="en-US"/>
        </w:rPr>
        <w:t xml:space="preserve"> created from</w:t>
      </w:r>
      <w:r w:rsidR="0000502B">
        <w:rPr>
          <w:bCs/>
          <w:lang w:val="en-US"/>
        </w:rPr>
        <w:t xml:space="preserve"> administrative pay-as-you-</w:t>
      </w:r>
      <w:r w:rsidR="0000502B">
        <w:rPr>
          <w:bCs/>
          <w:lang w:val="en-US"/>
        </w:rPr>
        <w:lastRenderedPageBreak/>
        <w:t>earn income tax data</w:t>
      </w:r>
      <w:r w:rsidR="00024EC2">
        <w:rPr>
          <w:bCs/>
          <w:lang w:val="en-US"/>
        </w:rPr>
        <w:t xml:space="preserve"> (Stats NZ, </w:t>
      </w:r>
      <w:r w:rsidR="003C16DB">
        <w:rPr>
          <w:bCs/>
          <w:lang w:val="en-US"/>
        </w:rPr>
        <w:t>2021)</w:t>
      </w:r>
      <w:r w:rsidR="00BD4E95">
        <w:rPr>
          <w:bCs/>
          <w:lang w:val="en-US"/>
        </w:rPr>
        <w:t>. QES data is used for national level regressions</w:t>
      </w:r>
      <w:r w:rsidR="009B5969">
        <w:rPr>
          <w:bCs/>
          <w:lang w:val="en-US"/>
        </w:rPr>
        <w:t xml:space="preserve">. </w:t>
      </w:r>
      <w:r w:rsidR="004F78E0">
        <w:rPr>
          <w:bCs/>
          <w:lang w:val="en-US"/>
        </w:rPr>
        <w:t>Since t</w:t>
      </w:r>
      <w:r w:rsidR="009B5969">
        <w:rPr>
          <w:bCs/>
          <w:lang w:val="en-US"/>
        </w:rPr>
        <w:t>he survey does not</w:t>
      </w:r>
      <w:r w:rsidR="004F78E0">
        <w:rPr>
          <w:bCs/>
          <w:lang w:val="en-US"/>
        </w:rPr>
        <w:t xml:space="preserve"> contain regional breakdowns </w:t>
      </w:r>
      <w:r w:rsidR="009B5969">
        <w:rPr>
          <w:bCs/>
          <w:lang w:val="en-US"/>
        </w:rPr>
        <w:t xml:space="preserve">LEED data </w:t>
      </w:r>
      <w:r w:rsidR="005B3C45">
        <w:rPr>
          <w:bCs/>
          <w:lang w:val="en-US"/>
        </w:rPr>
        <w:t xml:space="preserve">is used </w:t>
      </w:r>
      <w:r w:rsidR="009B5969">
        <w:rPr>
          <w:bCs/>
          <w:lang w:val="en-US"/>
        </w:rPr>
        <w:t>for regional regressions.</w:t>
      </w:r>
      <w:r w:rsidR="005B3C45">
        <w:rPr>
          <w:bCs/>
          <w:lang w:val="en-US"/>
        </w:rPr>
        <w:t xml:space="preserve"> Modelled household disposable income timeseries </w:t>
      </w:r>
      <w:r w:rsidR="00357C31">
        <w:rPr>
          <w:bCs/>
          <w:lang w:val="en-US"/>
        </w:rPr>
        <w:t>are sourced from HUD</w:t>
      </w:r>
      <w:r w:rsidR="00946F82">
        <w:rPr>
          <w:bCs/>
          <w:lang w:val="en-US"/>
        </w:rPr>
        <w:t xml:space="preserve">, these use </w:t>
      </w:r>
      <w:r w:rsidR="00932E63">
        <w:rPr>
          <w:bCs/>
          <w:lang w:val="en-US"/>
        </w:rPr>
        <w:t xml:space="preserve">quarterly </w:t>
      </w:r>
      <w:r w:rsidR="00946F82">
        <w:rPr>
          <w:bCs/>
          <w:lang w:val="en-US"/>
        </w:rPr>
        <w:t>LEED earnings benchmarked to</w:t>
      </w:r>
      <w:r w:rsidR="009B5969">
        <w:rPr>
          <w:bCs/>
          <w:lang w:val="en-US"/>
        </w:rPr>
        <w:t xml:space="preserve"> </w:t>
      </w:r>
      <w:r w:rsidR="00932E63">
        <w:rPr>
          <w:bCs/>
          <w:lang w:val="en-US"/>
        </w:rPr>
        <w:t xml:space="preserve">annual </w:t>
      </w:r>
      <w:r w:rsidR="002B1CCE">
        <w:rPr>
          <w:bCs/>
          <w:lang w:val="en-US"/>
        </w:rPr>
        <w:t xml:space="preserve">household </w:t>
      </w:r>
      <w:r w:rsidR="00932E63">
        <w:rPr>
          <w:bCs/>
          <w:lang w:val="en-US"/>
        </w:rPr>
        <w:t>survey estimates</w:t>
      </w:r>
      <w:r w:rsidR="002B1CCE">
        <w:rPr>
          <w:bCs/>
          <w:lang w:val="en-US"/>
        </w:rPr>
        <w:t xml:space="preserve"> of disposable (after tax) income</w:t>
      </w:r>
      <w:r w:rsidR="00932E63">
        <w:rPr>
          <w:bCs/>
          <w:lang w:val="en-US"/>
        </w:rPr>
        <w:t xml:space="preserve"> (HUD, 2022).</w:t>
      </w:r>
      <w:r w:rsidR="001F3E3B">
        <w:rPr>
          <w:bCs/>
          <w:lang w:val="en-US"/>
        </w:rPr>
        <w:t xml:space="preserve"> Unemployment rates are sour</w:t>
      </w:r>
      <w:r w:rsidR="00F42B1E">
        <w:rPr>
          <w:bCs/>
          <w:lang w:val="en-US"/>
        </w:rPr>
        <w:t>c</w:t>
      </w:r>
      <w:r w:rsidR="001F3E3B">
        <w:rPr>
          <w:bCs/>
          <w:lang w:val="en-US"/>
        </w:rPr>
        <w:t>ed from Stats NZ’s</w:t>
      </w:r>
      <w:r w:rsidR="008B08B1">
        <w:rPr>
          <w:bCs/>
          <w:lang w:val="en-US"/>
        </w:rPr>
        <w:t xml:space="preserve"> Household </w:t>
      </w:r>
      <w:proofErr w:type="spellStart"/>
      <w:r w:rsidR="008B08B1">
        <w:rPr>
          <w:bCs/>
          <w:lang w:val="en-US"/>
        </w:rPr>
        <w:t>Labour</w:t>
      </w:r>
      <w:proofErr w:type="spellEnd"/>
      <w:r w:rsidR="008B08B1">
        <w:rPr>
          <w:bCs/>
          <w:lang w:val="en-US"/>
        </w:rPr>
        <w:t xml:space="preserve"> Force Survey</w:t>
      </w:r>
      <w:r w:rsidR="00FD5F3E">
        <w:rPr>
          <w:bCs/>
          <w:lang w:val="en-US"/>
        </w:rPr>
        <w:t>, a sample survey of about 16,000 households</w:t>
      </w:r>
      <w:r w:rsidR="00107634">
        <w:rPr>
          <w:bCs/>
          <w:lang w:val="en-US"/>
        </w:rPr>
        <w:t xml:space="preserve"> (Stats NZ, 2021).</w:t>
      </w:r>
    </w:p>
    <w:p w14:paraId="31849EF8" w14:textId="26201F28" w:rsidR="007120F2" w:rsidRDefault="00A70D50" w:rsidP="005533A7">
      <w:pPr>
        <w:tabs>
          <w:tab w:val="left" w:pos="2977"/>
        </w:tabs>
        <w:spacing w:line="360" w:lineRule="auto"/>
        <w:jc w:val="both"/>
        <w:rPr>
          <w:bCs/>
          <w:lang w:val="en-US"/>
        </w:rPr>
      </w:pPr>
      <w:r>
        <w:rPr>
          <w:bCs/>
          <w:lang w:val="en-US"/>
        </w:rPr>
        <w:t>Stats NZ’s n</w:t>
      </w:r>
      <w:r w:rsidR="007835A9">
        <w:rPr>
          <w:bCs/>
          <w:lang w:val="en-US"/>
        </w:rPr>
        <w:t xml:space="preserve">ational </w:t>
      </w:r>
      <w:r>
        <w:rPr>
          <w:bCs/>
          <w:lang w:val="en-US"/>
        </w:rPr>
        <w:t xml:space="preserve">and subnational </w:t>
      </w:r>
      <w:r w:rsidR="007835A9">
        <w:rPr>
          <w:bCs/>
          <w:lang w:val="en-US"/>
        </w:rPr>
        <w:t>population</w:t>
      </w:r>
      <w:r w:rsidR="00AD4753">
        <w:rPr>
          <w:bCs/>
          <w:lang w:val="en-US"/>
        </w:rPr>
        <w:t xml:space="preserve"> estimates </w:t>
      </w:r>
      <w:r w:rsidR="002B1CCE">
        <w:rPr>
          <w:bCs/>
          <w:lang w:val="en-US"/>
        </w:rPr>
        <w:t xml:space="preserve">are </w:t>
      </w:r>
      <w:r w:rsidR="003D2269">
        <w:rPr>
          <w:bCs/>
          <w:lang w:val="en-US"/>
        </w:rPr>
        <w:t>based on Censuses of Population and Dwellings</w:t>
      </w:r>
      <w:r w:rsidR="0002221A">
        <w:rPr>
          <w:bCs/>
          <w:lang w:val="en-US"/>
        </w:rPr>
        <w:t xml:space="preserve"> (Stats NZ, 2022a</w:t>
      </w:r>
      <w:r w:rsidR="003E4AEB">
        <w:rPr>
          <w:bCs/>
          <w:lang w:val="en-US"/>
        </w:rPr>
        <w:t>; Stats NZ, 2022b</w:t>
      </w:r>
      <w:r w:rsidR="0002221A">
        <w:rPr>
          <w:bCs/>
          <w:lang w:val="en-US"/>
        </w:rPr>
        <w:t>)</w:t>
      </w:r>
      <w:r w:rsidR="003D2269">
        <w:rPr>
          <w:bCs/>
          <w:lang w:val="en-US"/>
        </w:rPr>
        <w:t xml:space="preserve">. Intercensal estimates are derived </w:t>
      </w:r>
      <w:r w:rsidR="006C70C9">
        <w:rPr>
          <w:bCs/>
          <w:lang w:val="en-US"/>
        </w:rPr>
        <w:t>from registered births, deaths</w:t>
      </w:r>
      <w:r w:rsidR="003E4AEB">
        <w:rPr>
          <w:bCs/>
          <w:lang w:val="en-US"/>
        </w:rPr>
        <w:t>,</w:t>
      </w:r>
      <w:r w:rsidR="006C70C9">
        <w:rPr>
          <w:bCs/>
          <w:lang w:val="en-US"/>
        </w:rPr>
        <w:t xml:space="preserve"> and net migration of residents.</w:t>
      </w:r>
      <w:r w:rsidR="00A96077">
        <w:rPr>
          <w:bCs/>
          <w:lang w:val="en-US"/>
        </w:rPr>
        <w:t xml:space="preserve"> </w:t>
      </w:r>
      <w:r w:rsidR="00922541">
        <w:rPr>
          <w:bCs/>
          <w:lang w:val="en-US"/>
        </w:rPr>
        <w:t>D</w:t>
      </w:r>
      <w:r w:rsidR="00922541" w:rsidRPr="00922541">
        <w:rPr>
          <w:bCs/>
          <w:lang w:val="en-US"/>
        </w:rPr>
        <w:t xml:space="preserve">welling estimates are based on </w:t>
      </w:r>
      <w:r w:rsidR="00A729E2">
        <w:rPr>
          <w:bCs/>
          <w:lang w:val="en-US"/>
        </w:rPr>
        <w:t>Censuses of Population and Dwellings</w:t>
      </w:r>
      <w:r w:rsidR="00922541" w:rsidRPr="00922541">
        <w:rPr>
          <w:bCs/>
          <w:lang w:val="en-US"/>
        </w:rPr>
        <w:t xml:space="preserve">, interpolated and extrapolated using </w:t>
      </w:r>
      <w:r w:rsidR="00922541">
        <w:rPr>
          <w:bCs/>
          <w:lang w:val="en-US"/>
        </w:rPr>
        <w:t xml:space="preserve">Stats NZ’s </w:t>
      </w:r>
      <w:r w:rsidR="00922541" w:rsidRPr="00922541">
        <w:rPr>
          <w:bCs/>
          <w:lang w:val="en-US"/>
        </w:rPr>
        <w:t>building consents</w:t>
      </w:r>
      <w:r w:rsidR="00922541">
        <w:rPr>
          <w:bCs/>
          <w:lang w:val="en-US"/>
        </w:rPr>
        <w:t xml:space="preserve"> data</w:t>
      </w:r>
      <w:r w:rsidR="00922541" w:rsidRPr="00922541">
        <w:rPr>
          <w:bCs/>
          <w:lang w:val="en-US"/>
        </w:rPr>
        <w:t xml:space="preserve"> </w:t>
      </w:r>
      <w:r w:rsidR="00922541">
        <w:rPr>
          <w:bCs/>
          <w:lang w:val="en-US"/>
        </w:rPr>
        <w:t>(</w:t>
      </w:r>
      <w:r w:rsidR="00F247C5">
        <w:rPr>
          <w:bCs/>
          <w:lang w:val="en-US"/>
        </w:rPr>
        <w:t>see</w:t>
      </w:r>
      <w:r w:rsidR="00922541" w:rsidRPr="00922541">
        <w:rPr>
          <w:bCs/>
          <w:lang w:val="en-US"/>
        </w:rPr>
        <w:t xml:space="preserve"> </w:t>
      </w:r>
      <w:r w:rsidR="00922541">
        <w:rPr>
          <w:bCs/>
          <w:lang w:val="en-US"/>
        </w:rPr>
        <w:t>Bentley, 2022b</w:t>
      </w:r>
      <w:r w:rsidR="002B1CCE">
        <w:rPr>
          <w:bCs/>
          <w:lang w:val="en-US"/>
        </w:rPr>
        <w:t>, for a full description of the methodology used</w:t>
      </w:r>
      <w:r w:rsidR="00922541">
        <w:rPr>
          <w:bCs/>
          <w:lang w:val="en-US"/>
        </w:rPr>
        <w:t>).</w:t>
      </w:r>
    </w:p>
    <w:p w14:paraId="6BDC1C10" w14:textId="4AC5CCDF" w:rsidR="00625E1F" w:rsidRPr="00C01F04" w:rsidRDefault="00625E1F" w:rsidP="005533A7">
      <w:pPr>
        <w:tabs>
          <w:tab w:val="left" w:pos="2977"/>
        </w:tabs>
        <w:spacing w:line="360" w:lineRule="auto"/>
        <w:jc w:val="both"/>
        <w:rPr>
          <w:bCs/>
          <w:lang w:val="en-US"/>
        </w:rPr>
      </w:pPr>
      <w:r>
        <w:rPr>
          <w:bCs/>
          <w:lang w:val="en-US"/>
        </w:rPr>
        <w:t xml:space="preserve">Mortgage rates are sourced from the Reserve Bank of New Zealand (RBNZ). </w:t>
      </w:r>
      <w:r w:rsidR="00C37AA1">
        <w:rPr>
          <w:bCs/>
          <w:lang w:val="en-US"/>
        </w:rPr>
        <w:t>Two series were explored, both are a simple average of rates advertised to new customers by registered banks. Floating rate uses standard rates (RBNZ, 2023a). 2-year fixed special rate refers to ‘special rates’ offered to borrowers who meet certain conditions as specified by the bank (RBNZ, 2023b)</w:t>
      </w:r>
      <w:r w:rsidR="00732364">
        <w:rPr>
          <w:rStyle w:val="FootnoteReference"/>
          <w:bCs/>
          <w:lang w:val="en-US"/>
        </w:rPr>
        <w:footnoteReference w:id="7"/>
      </w:r>
      <w:r w:rsidR="00C37AA1">
        <w:rPr>
          <w:bCs/>
          <w:lang w:val="en-US"/>
        </w:rPr>
        <w:t xml:space="preserve">.   </w:t>
      </w:r>
    </w:p>
    <w:p w14:paraId="53F73D5B" w14:textId="77777777" w:rsidR="00AD0233" w:rsidRPr="001D5831" w:rsidRDefault="00AD0233" w:rsidP="00AE4044">
      <w:pPr>
        <w:pStyle w:val="Heading2"/>
        <w:rPr>
          <w:lang w:val="en-US"/>
        </w:rPr>
      </w:pPr>
      <w:r w:rsidRPr="001D5831">
        <w:rPr>
          <w:lang w:val="en-US"/>
        </w:rPr>
        <w:t>Methodology</w:t>
      </w:r>
    </w:p>
    <w:p w14:paraId="4EF9C0A5" w14:textId="3C5A2C06" w:rsidR="00AD0233" w:rsidRDefault="00AF5361" w:rsidP="00AD0233">
      <w:pPr>
        <w:spacing w:line="360" w:lineRule="auto"/>
        <w:jc w:val="both"/>
        <w:rPr>
          <w:lang w:val="en-US"/>
        </w:rPr>
      </w:pPr>
      <w:r>
        <w:rPr>
          <w:lang w:val="en-US"/>
        </w:rPr>
        <w:t>For the national-level analysis, w</w:t>
      </w:r>
      <w:r w:rsidR="00AD0233">
        <w:rPr>
          <w:lang w:val="en-US"/>
        </w:rPr>
        <w:t>e use a simple model of rental inflatio</w:t>
      </w:r>
      <w:r w:rsidR="00121C5B">
        <w:rPr>
          <w:lang w:val="en-US"/>
        </w:rPr>
        <w:t xml:space="preserve">n on the potential determinants, and use Ordinary Least Squares (OLS) to estimate model coefficients. </w:t>
      </w:r>
    </w:p>
    <w:commentRangeStart w:id="6"/>
    <w:p w14:paraId="5E606C0E" w14:textId="6EEFA066" w:rsidR="00AD0233" w:rsidRDefault="00000000" w:rsidP="00AD0233">
      <w:pPr>
        <w:spacing w:line="360" w:lineRule="auto"/>
        <w:jc w:val="center"/>
        <w:rPr>
          <w:rFonts w:eastAsiaTheme="minorEastAsia"/>
          <w:iCs/>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AD0233"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w:commentRangeEnd w:id="6"/>
        <m:r>
          <m:rPr>
            <m:sty m:val="p"/>
          </m:rPr>
          <w:rPr>
            <w:rStyle w:val="CommentReference"/>
          </w:rPr>
          <w:commentReference w:id="6"/>
        </m:r>
      </m:oMath>
    </w:p>
    <w:p w14:paraId="0FF44B76" w14:textId="1EA368C1" w:rsidR="001D2D7E" w:rsidRDefault="001D2D7E" w:rsidP="00AD0233">
      <w:pPr>
        <w:spacing w:line="360" w:lineRule="auto"/>
        <w:jc w:val="both"/>
        <w:rPr>
          <w:lang w:val="en-US"/>
        </w:rPr>
      </w:pPr>
      <w:r>
        <w:rPr>
          <w:lang w:val="en-US"/>
        </w:rPr>
        <w:t>Where the change in rent</w:t>
      </w:r>
      <w:r w:rsidR="00794DC1">
        <w:rPr>
          <w:lang w:val="en-US"/>
        </w:rPr>
        <w:t xml:space="preserve"> </w:t>
      </w:r>
      <m:oMath>
        <m:r>
          <w:rPr>
            <w:rFonts w:ascii="Cambria Math" w:hAnsi="Cambria Math"/>
            <w:lang w:val="en-US"/>
          </w:rPr>
          <m:t>∆</m:t>
        </m:r>
        <m:r>
          <w:rPr>
            <w:rFonts w:ascii="Cambria Math" w:hAnsi="Cambria Math"/>
          </w:rPr>
          <m:t>Rent</m:t>
        </m:r>
      </m:oMath>
      <w:r>
        <w:rPr>
          <w:lang w:val="en-US"/>
        </w:rPr>
        <w:t xml:space="preserve"> at time </w:t>
      </w:r>
      <m:oMath>
        <m:r>
          <w:rPr>
            <w:rFonts w:ascii="Cambria Math" w:hAnsi="Cambria Math"/>
            <w:lang w:val="en-US"/>
          </w:rPr>
          <m:t>t</m:t>
        </m:r>
      </m:oMath>
      <w:r w:rsidR="006571BF">
        <w:rPr>
          <w:lang w:val="en-US"/>
        </w:rPr>
        <w:t xml:space="preserve"> </w:t>
      </w:r>
      <w:r>
        <w:rPr>
          <w:lang w:val="en-US"/>
        </w:rPr>
        <w:t>is a function of</w:t>
      </w:r>
      <w:r w:rsidR="006571BF">
        <w:rPr>
          <w:lang w:val="en-US"/>
        </w:rPr>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k=1,…,K</m:t>
            </m:r>
          </m:e>
        </m:d>
      </m:oMath>
      <w:r w:rsidR="00794DC1">
        <w:rPr>
          <w:lang w:val="en-US"/>
        </w:rPr>
        <w:t xml:space="preserve"> </w:t>
      </w:r>
      <w:commentRangeStart w:id="7"/>
      <w:r w:rsidR="00794DC1">
        <w:rPr>
          <w:lang w:val="en-US"/>
        </w:rPr>
        <w:t>covariates</w:t>
      </w:r>
      <w:r w:rsidR="006571BF">
        <w:rPr>
          <w:lang w:val="en-US"/>
        </w:rPr>
        <w:t xml:space="preserve"> </w:t>
      </w:r>
      <w:commentRangeEnd w:id="7"/>
      <w:r w:rsidR="00161D4E">
        <w:rPr>
          <w:rStyle w:val="CommentReference"/>
        </w:rPr>
        <w:commentReference w:id="7"/>
      </w:r>
      <m:oMath>
        <m:r>
          <w:rPr>
            <w:rFonts w:ascii="Cambria Math" w:hAnsi="Cambria Math"/>
            <w:lang w:val="en-US"/>
          </w:rPr>
          <m:t>X</m:t>
        </m:r>
      </m:oMath>
      <w:r w:rsidR="006571BF">
        <w:rPr>
          <w:lang w:val="en-US"/>
        </w:rPr>
        <w:t>.</w:t>
      </w:r>
    </w:p>
    <w:p w14:paraId="78ED8A1C" w14:textId="26B52FB7" w:rsidR="00AD0233" w:rsidRDefault="00121C5B" w:rsidP="00AD0233">
      <w:pPr>
        <w:spacing w:line="360" w:lineRule="auto"/>
        <w:jc w:val="both"/>
        <w:rPr>
          <w:lang w:val="en-US"/>
        </w:rPr>
      </w:pPr>
      <w:r>
        <w:rPr>
          <w:lang w:val="en-US"/>
        </w:rPr>
        <w:t xml:space="preserve">For national level analysis, we use </w:t>
      </w:r>
      <w:r w:rsidR="00AD0233">
        <w:rPr>
          <w:lang w:val="en-US"/>
        </w:rPr>
        <w:t>the general-to-specific approach to estimate the mo</w:t>
      </w:r>
      <w:r>
        <w:rPr>
          <w:lang w:val="en-US"/>
        </w:rPr>
        <w:t>dels and</w:t>
      </w:r>
      <w:r w:rsidR="00AD0233">
        <w:rPr>
          <w:lang w:val="en-US"/>
        </w:rPr>
        <w:t xml:space="preserve"> include both the contemporaneous and lagged values of the covariates.</w:t>
      </w:r>
      <w:r>
        <w:rPr>
          <w:lang w:val="en-US"/>
        </w:rPr>
        <w:t xml:space="preserve"> </w:t>
      </w:r>
      <w:r w:rsidR="00AD0233">
        <w:rPr>
          <w:lang w:val="en-US"/>
        </w:rPr>
        <w:t>We use quarterly data in order to ensure sufficient sample size for the number of variables. However, there are concerns that for rental inflation and several covariates, quarterly data may include too much noise and hide the underlying signal. Therefore, we test our model with annual change instead of quarterly change. To maintain the sample size but also avoid serial correlation, we include the lag of four instead of one for all variables.</w:t>
      </w:r>
    </w:p>
    <w:p w14:paraId="0216FE2E" w14:textId="7A30DAFA" w:rsidR="00121C5B" w:rsidRDefault="00121C5B" w:rsidP="00AD0233">
      <w:pPr>
        <w:spacing w:line="360" w:lineRule="auto"/>
        <w:jc w:val="both"/>
        <w:rPr>
          <w:lang w:val="en-US"/>
        </w:rPr>
      </w:pPr>
      <w:r>
        <w:rPr>
          <w:lang w:val="en-US"/>
        </w:rPr>
        <w:lastRenderedPageBreak/>
        <w:t>For regional a</w:t>
      </w:r>
      <w:r w:rsidR="00AF5361">
        <w:rPr>
          <w:lang w:val="en-US"/>
        </w:rPr>
        <w:t>nalysis, we use panel regressions</w:t>
      </w:r>
      <w:r>
        <w:rPr>
          <w:lang w:val="en-US"/>
        </w:rPr>
        <w:t xml:space="preserve"> to jointly estimate relationships for all regions.</w:t>
      </w:r>
    </w:p>
    <w:p w14:paraId="5A435202" w14:textId="54349FAD" w:rsidR="00962E7E" w:rsidRDefault="00000000" w:rsidP="00962E7E">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rt</m:t>
                </m:r>
              </m:sub>
              <m:sup>
                <m:r>
                  <w:rPr>
                    <w:rFonts w:ascii="Cambria Math" w:hAnsi="Cambria Math"/>
                    <w:lang w:val="en-US"/>
                  </w:rPr>
                  <m:t>Regional</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National</m:t>
                </m:r>
              </m:sup>
            </m:sSubSup>
          </m:e>
        </m:nary>
      </m:oMath>
      <w:r w:rsidR="00962E7E" w:rsidRPr="005A74E7">
        <w:rPr>
          <w:lang w:val="en-US"/>
        </w:rPr>
        <w:t>)</w:t>
      </w:r>
      <w:r w:rsidR="008B1343">
        <w:rPr>
          <w:lang w:val="en-US"/>
        </w:rPr>
        <w:t>+</w:t>
      </w:r>
      <m:oMath>
        <m: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r=1</m:t>
            </m:r>
          </m:sub>
          <m:sup>
            <m:r>
              <w:rPr>
                <w:rFonts w:ascii="Cambria Math" w:hAnsi="Cambria Math"/>
                <w:lang w:val="en-US"/>
              </w:rPr>
              <m:t>R-1</m:t>
            </m:r>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e>
        </m:nary>
      </m:oMath>
      <w:r w:rsidR="00962E7E"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4BD8507A" w14:textId="65024CB5" w:rsidR="00AD0233" w:rsidRDefault="005D177E" w:rsidP="00AD0233">
      <w:pPr>
        <w:spacing w:line="360" w:lineRule="auto"/>
        <w:jc w:val="both"/>
        <w:rPr>
          <w:lang w:val="en-US"/>
        </w:rPr>
      </w:pPr>
      <w:r>
        <w:rPr>
          <w:lang w:val="en-US"/>
        </w:rPr>
        <w:t xml:space="preserve">Where region </w:t>
      </w:r>
      <m:oMath>
        <m:r>
          <w:rPr>
            <w:rFonts w:ascii="Cambria Math" w:hAnsi="Cambria Math"/>
            <w:lang w:val="en-US"/>
          </w:rPr>
          <m:t>r</m:t>
        </m:r>
      </m:oMath>
      <w:r>
        <w:rPr>
          <w:lang w:val="en-US"/>
        </w:rPr>
        <w:t xml:space="preserve"> fixed-effects</w:t>
      </w:r>
      <w:r w:rsidRPr="005A74E7">
        <w:rPr>
          <w:lang w:val="en-US"/>
        </w:rPr>
        <w:t xml:space="preserve">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oMath>
      <w:r>
        <w:rPr>
          <w:rFonts w:eastAsiaTheme="minorEastAsia"/>
          <w:iCs/>
          <w:lang w:val="en-US"/>
        </w:rPr>
        <w:t xml:space="preserve"> </w:t>
      </w:r>
      <w:r>
        <w:rPr>
          <w:lang w:val="en-US"/>
        </w:rPr>
        <w:t>are estimated for</w:t>
      </w:r>
      <w:r w:rsidR="00AF0DD0">
        <w:rPr>
          <w:lang w:val="en-US"/>
        </w:rPr>
        <w:t xml:space="preserve"> all but one region</w:t>
      </w:r>
      <w:r w:rsidR="0043276C">
        <w:rPr>
          <w:rStyle w:val="FootnoteReference"/>
          <w:lang w:val="en-US"/>
        </w:rPr>
        <w:footnoteReference w:id="8"/>
      </w:r>
      <w:r w:rsidR="009C3160">
        <w:rPr>
          <w:lang w:val="en-US"/>
        </w:rPr>
        <w:t xml:space="preserve"> </w:t>
      </w:r>
      <m:oMath>
        <m:r>
          <w:rPr>
            <w:rFonts w:ascii="Cambria Math" w:hAnsi="Cambria Math"/>
            <w:lang w:val="en-US"/>
          </w:rPr>
          <m:t>R-1</m:t>
        </m:r>
      </m:oMath>
      <w:r>
        <w:rPr>
          <w:lang w:val="en-US"/>
        </w:rPr>
        <w:t xml:space="preserve"> </w:t>
      </w:r>
      <w:r w:rsidR="0043276C">
        <w:rPr>
          <w:lang w:val="en-US"/>
        </w:rPr>
        <w:t xml:space="preserve">. </w:t>
      </w:r>
      <w:r w:rsidR="002B2E77">
        <w:rPr>
          <w:lang w:val="en-US"/>
        </w:rPr>
        <w:t>T</w:t>
      </w:r>
      <w:r w:rsidR="00AF0DD0">
        <w:rPr>
          <w:lang w:val="en-US"/>
        </w:rPr>
        <w:t>he</w:t>
      </w:r>
      <w:r w:rsidR="002B2E77">
        <w:rPr>
          <w:lang w:val="en-US"/>
        </w:rPr>
        <w:t xml:space="preserve"> structure imposes the same relationships between dependent and independent variables for all regions, but allows for a different constant for each region. </w:t>
      </w:r>
      <w:r>
        <w:rPr>
          <w:lang w:val="en-US"/>
        </w:rPr>
        <w:t>We also investigate</w:t>
      </w:r>
      <w:r w:rsidR="009C3160">
        <w:rPr>
          <w:lang w:val="en-US"/>
        </w:rPr>
        <w:t>:</w:t>
      </w:r>
      <w:r w:rsidR="00490934">
        <w:rPr>
          <w:lang w:val="en-US"/>
        </w:rPr>
        <w:t xml:space="preserve"> (</w:t>
      </w:r>
      <w:proofErr w:type="spellStart"/>
      <w:r w:rsidR="00490934">
        <w:rPr>
          <w:lang w:val="en-US"/>
        </w:rPr>
        <w:t>i</w:t>
      </w:r>
      <w:proofErr w:type="spellEnd"/>
      <w:r w:rsidR="00490934">
        <w:rPr>
          <w:lang w:val="en-US"/>
        </w:rPr>
        <w:t>)</w:t>
      </w:r>
      <w:r w:rsidR="00AF0DD0">
        <w:rPr>
          <w:lang w:val="en-US"/>
        </w:rPr>
        <w:t xml:space="preserve"> the impact of including the interaction of </w:t>
      </w:r>
      <w:r w:rsidR="00490934">
        <w:rPr>
          <w:lang w:val="en-US"/>
        </w:rPr>
        <w:t>regional fixed-effects with the other covariates; and (ii)</w:t>
      </w:r>
      <w:r w:rsidR="00AF0DD0">
        <w:rPr>
          <w:lang w:val="en-US"/>
        </w:rPr>
        <w:t xml:space="preserve"> omitting the region fixed-effects in a pooled regression</w:t>
      </w:r>
      <w:r w:rsidR="00490934">
        <w:rPr>
          <w:lang w:val="en-US"/>
        </w:rPr>
        <w:t>.</w:t>
      </w:r>
    </w:p>
    <w:p w14:paraId="44943F59" w14:textId="77777777" w:rsidR="00AD0233" w:rsidRDefault="001D5831" w:rsidP="005533A7">
      <w:pPr>
        <w:pStyle w:val="Heading1"/>
        <w:numPr>
          <w:ilvl w:val="0"/>
          <w:numId w:val="22"/>
        </w:numPr>
        <w:spacing w:line="360" w:lineRule="auto"/>
        <w:rPr>
          <w:lang w:val="en-US"/>
        </w:rPr>
      </w:pPr>
      <w:r>
        <w:rPr>
          <w:lang w:val="en-US"/>
        </w:rPr>
        <w:t>R</w:t>
      </w:r>
      <w:r w:rsidR="00AD0233" w:rsidRPr="001D5831">
        <w:rPr>
          <w:lang w:val="en-US"/>
        </w:rPr>
        <w:t>esults</w:t>
      </w:r>
    </w:p>
    <w:p w14:paraId="064F09CF" w14:textId="054F1278" w:rsidR="00521C09" w:rsidRPr="001D5831" w:rsidRDefault="005533A7" w:rsidP="000221F9">
      <w:pPr>
        <w:pStyle w:val="Heading2"/>
        <w:rPr>
          <w:lang w:val="en-US"/>
        </w:rPr>
      </w:pPr>
      <w:commentRangeStart w:id="8"/>
      <w:r>
        <w:rPr>
          <w:lang w:val="en-US"/>
        </w:rPr>
        <w:t>6.1 National r</w:t>
      </w:r>
      <w:r w:rsidR="00521C09" w:rsidRPr="001D5831">
        <w:rPr>
          <w:lang w:val="en-US"/>
        </w:rPr>
        <w:t>esults</w:t>
      </w:r>
      <w:commentRangeEnd w:id="8"/>
      <w:r w:rsidR="00161D4E">
        <w:rPr>
          <w:rStyle w:val="CommentReference"/>
          <w:rFonts w:asciiTheme="minorHAnsi" w:hAnsiTheme="minorHAnsi" w:cstheme="minorBidi"/>
          <w:color w:val="auto"/>
        </w:rPr>
        <w:commentReference w:id="8"/>
      </w:r>
    </w:p>
    <w:p w14:paraId="7DD02AB9" w14:textId="70A19FCB" w:rsidR="005533A7" w:rsidRDefault="00BA2014" w:rsidP="00071FFE">
      <w:pPr>
        <w:spacing w:line="360" w:lineRule="auto"/>
        <w:jc w:val="both"/>
        <w:rPr>
          <w:lang w:val="en-US"/>
        </w:rPr>
      </w:pPr>
      <w:r w:rsidRPr="00357765">
        <w:rPr>
          <w:lang w:val="en-US"/>
        </w:rPr>
        <w:t xml:space="preserve">In this section we present the results of the aggregate national level modelling. There are a number of findings about the impact of </w:t>
      </w:r>
      <w:r w:rsidR="00BB0936" w:rsidRPr="00357765">
        <w:rPr>
          <w:lang w:val="en-US"/>
        </w:rPr>
        <w:t>macroeconomic factors on rent growth.</w:t>
      </w:r>
    </w:p>
    <w:p w14:paraId="213800D3" w14:textId="45844176" w:rsidR="00071FFE" w:rsidRDefault="00071FFE" w:rsidP="00071FFE">
      <w:pPr>
        <w:spacing w:line="360" w:lineRule="auto"/>
        <w:jc w:val="both"/>
        <w:rPr>
          <w:lang w:val="en-US"/>
        </w:rPr>
      </w:pPr>
      <w:r>
        <w:rPr>
          <w:lang w:val="en-US"/>
        </w:rPr>
        <w:t>A</w:t>
      </w:r>
      <w:r w:rsidRPr="2C0E32F4">
        <w:rPr>
          <w:lang w:val="en-US"/>
        </w:rPr>
        <w:t>ll else equal, an increase in wages leads directly into a 1-to-1 ratio increase in</w:t>
      </w:r>
      <w:r>
        <w:rPr>
          <w:lang w:val="en-US"/>
        </w:rPr>
        <w:t xml:space="preserve"> </w:t>
      </w:r>
      <w:r w:rsidRPr="2C0E32F4">
        <w:rPr>
          <w:lang w:val="en-US"/>
        </w:rPr>
        <w:t>rents</w:t>
      </w:r>
      <w:r>
        <w:rPr>
          <w:lang w:val="en-US"/>
        </w:rPr>
        <w:t xml:space="preserve">, as shown in all columns of Table 1. The correlation is stronger contemporaneously, but we also find that lagged wage inflation contributes towards rental inflation. </w:t>
      </w:r>
    </w:p>
    <w:p w14:paraId="7DB3D21C" w14:textId="66634A0D" w:rsidR="00071FFE" w:rsidRPr="007319A2" w:rsidRDefault="00071FFE" w:rsidP="00071FFE">
      <w:pPr>
        <w:spacing w:line="360" w:lineRule="auto"/>
        <w:jc w:val="both"/>
        <w:rPr>
          <w:lang w:val="en-US"/>
        </w:rPr>
      </w:pPr>
      <w:r>
        <w:rPr>
          <w:lang w:val="en-US"/>
        </w:rPr>
        <w:t>In terms of relative supply and demand,</w:t>
      </w:r>
      <w:r w:rsidRPr="2C0E32F4">
        <w:rPr>
          <w:lang w:val="en-US"/>
        </w:rPr>
        <w:t xml:space="preserve"> a 1 percent increase in people per dwelling </w:t>
      </w:r>
      <w:commentRangeStart w:id="9"/>
      <w:r w:rsidRPr="2C0E32F4">
        <w:rPr>
          <w:lang w:val="en-US"/>
        </w:rPr>
        <w:t>leads to a 1.5 per cent increase in rents</w:t>
      </w:r>
      <w:commentRangeEnd w:id="9"/>
      <w:r w:rsidR="003B5C7C">
        <w:rPr>
          <w:rStyle w:val="CommentReference"/>
        </w:rPr>
        <w:commentReference w:id="9"/>
      </w:r>
      <w:r w:rsidRPr="2C0E32F4">
        <w:rPr>
          <w:lang w:val="en-US"/>
        </w:rPr>
        <w:t>.</w:t>
      </w:r>
      <w:r>
        <w:rPr>
          <w:lang w:val="en-US"/>
        </w:rPr>
        <w:t xml:space="preserve"> </w:t>
      </w:r>
      <w:r w:rsidRPr="2C0E32F4">
        <w:rPr>
          <w:lang w:val="en-US"/>
        </w:rPr>
        <w:t>There is limited evidence suggesting that the higher the increase in the supply/demand gap, the stronger the wage-rent relationship</w:t>
      </w:r>
      <w:ins w:id="10" w:author="Chris Parker [10]" w:date="2023-05-31T15:59:00Z">
        <w:r w:rsidR="00674B28">
          <w:rPr>
            <w:lang w:val="en-US"/>
          </w:rPr>
          <w:t xml:space="preserve"> due to </w:t>
        </w:r>
      </w:ins>
      <w:del w:id="11" w:author="Chris Parker [10]" w:date="2023-05-31T15:59:00Z">
        <w:r w:rsidRPr="2C0E32F4" w:rsidDel="00674B28">
          <w:rPr>
            <w:lang w:val="en-US"/>
          </w:rPr>
          <w:delText xml:space="preserve">, as </w:delText>
        </w:r>
      </w:del>
      <w:r w:rsidRPr="2C0E32F4">
        <w:rPr>
          <w:lang w:val="en-US"/>
        </w:rPr>
        <w:t>competition for rental properties allow</w:t>
      </w:r>
      <w:ins w:id="12" w:author="Chris Parker [10]" w:date="2023-05-31T15:59:00Z">
        <w:r w:rsidR="00674B28">
          <w:rPr>
            <w:lang w:val="en-US"/>
          </w:rPr>
          <w:t>ing</w:t>
        </w:r>
      </w:ins>
      <w:r w:rsidRPr="2C0E32F4">
        <w:rPr>
          <w:lang w:val="en-US"/>
        </w:rPr>
        <w:t xml:space="preserve"> landlords to capitalize on renters’ wage gains. </w:t>
      </w:r>
      <w:r>
        <w:rPr>
          <w:lang w:val="en-US"/>
        </w:rPr>
        <w:t>The interaction term between wage an</w:t>
      </w:r>
      <w:r w:rsidR="00A42828">
        <w:rPr>
          <w:lang w:val="en-US"/>
        </w:rPr>
        <w:t>d people per dwelling in table A.2</w:t>
      </w:r>
      <w:r>
        <w:rPr>
          <w:lang w:val="en-US"/>
        </w:rPr>
        <w:t xml:space="preserve"> is positive but not statistically significant.</w:t>
      </w:r>
    </w:p>
    <w:p w14:paraId="2C821062" w14:textId="77777777" w:rsidR="000221F9" w:rsidRPr="00071FFE" w:rsidRDefault="000221F9" w:rsidP="000221F9">
      <w:pPr>
        <w:spacing w:line="360" w:lineRule="auto"/>
        <w:jc w:val="both"/>
        <w:rPr>
          <w:b/>
          <w:bCs/>
          <w:lang w:val="en-US"/>
        </w:rPr>
      </w:pPr>
      <w:r>
        <w:rPr>
          <w:lang w:val="en-US"/>
        </w:rPr>
        <w:t xml:space="preserve">Across all model specifications in table 1, </w:t>
      </w:r>
      <w:commentRangeStart w:id="13"/>
      <w:r>
        <w:rPr>
          <w:lang w:val="en-US"/>
        </w:rPr>
        <w:t>the unemployment rate</w:t>
      </w:r>
      <w:commentRangeEnd w:id="13"/>
      <w:r w:rsidR="00674B28">
        <w:rPr>
          <w:rStyle w:val="CommentReference"/>
        </w:rPr>
        <w:commentReference w:id="13"/>
      </w:r>
      <w:r>
        <w:rPr>
          <w:lang w:val="en-US"/>
        </w:rPr>
        <w:t xml:space="preserve"> is negatively correlated with rental inflation, </w:t>
      </w:r>
      <w:proofErr w:type="spellStart"/>
      <w:r>
        <w:rPr>
          <w:lang w:val="en-US"/>
        </w:rPr>
        <w:t>i.e</w:t>
      </w:r>
      <w:proofErr w:type="spellEnd"/>
      <w:r>
        <w:rPr>
          <w:lang w:val="en-US"/>
        </w:rPr>
        <w:t xml:space="preserve"> an increase in unemployment rate would lead to a decrease in rental inflation. There are two possible explanations for this. Firstly, better job security can encourage people to form new and smaller households, which in turn, </w:t>
      </w:r>
      <w:commentRangeStart w:id="14"/>
      <w:r>
        <w:rPr>
          <w:lang w:val="en-US"/>
        </w:rPr>
        <w:t>increases the demand for rental properties</w:t>
      </w:r>
      <w:commentRangeEnd w:id="14"/>
      <w:r w:rsidR="00674B28">
        <w:rPr>
          <w:rStyle w:val="CommentReference"/>
        </w:rPr>
        <w:commentReference w:id="14"/>
      </w:r>
      <w:r>
        <w:rPr>
          <w:lang w:val="en-US"/>
        </w:rPr>
        <w:t xml:space="preserve">. Secondly, a strong </w:t>
      </w:r>
      <w:proofErr w:type="spellStart"/>
      <w:r>
        <w:rPr>
          <w:lang w:val="en-US"/>
        </w:rPr>
        <w:t>labour</w:t>
      </w:r>
      <w:proofErr w:type="spellEnd"/>
      <w:r>
        <w:rPr>
          <w:lang w:val="en-US"/>
        </w:rPr>
        <w:t xml:space="preserve"> market and positive economic outlook would ensure tenants’ current and future ability to pay, </w:t>
      </w:r>
      <w:commentRangeStart w:id="15"/>
      <w:r>
        <w:rPr>
          <w:lang w:val="en-US"/>
        </w:rPr>
        <w:t>allowing landlords to raise rents</w:t>
      </w:r>
      <w:commentRangeEnd w:id="15"/>
      <w:r w:rsidR="00674B28">
        <w:rPr>
          <w:rStyle w:val="CommentReference"/>
        </w:rPr>
        <w:commentReference w:id="15"/>
      </w:r>
      <w:r>
        <w:rPr>
          <w:lang w:val="en-US"/>
        </w:rPr>
        <w:t>.</w:t>
      </w:r>
    </w:p>
    <w:p w14:paraId="76908091" w14:textId="77777777" w:rsidR="00521C09" w:rsidRPr="00521C09" w:rsidRDefault="00521C09" w:rsidP="00521C09">
      <w:pPr>
        <w:rPr>
          <w:lang w:val="en-US"/>
        </w:rPr>
      </w:pPr>
    </w:p>
    <w:p w14:paraId="20A13962" w14:textId="35760D25" w:rsidR="00AD0233" w:rsidRDefault="00AD0233" w:rsidP="00AE4044">
      <w:pPr>
        <w:pStyle w:val="FigureTableTitle"/>
        <w:rPr>
          <w:lang w:val="en-US"/>
        </w:rPr>
      </w:pPr>
      <w:r w:rsidRPr="2C0E32F4">
        <w:rPr>
          <w:lang w:val="en-US"/>
        </w:rPr>
        <w:lastRenderedPageBreak/>
        <w:t>Table 1: Baseline model</w:t>
      </w:r>
    </w:p>
    <w:tbl>
      <w:tblPr>
        <w:tblStyle w:val="TableGrid"/>
        <w:tblW w:w="9122" w:type="dxa"/>
        <w:tblLayout w:type="fixed"/>
        <w:tblLook w:val="04A0" w:firstRow="1" w:lastRow="0" w:firstColumn="1" w:lastColumn="0" w:noHBand="0" w:noVBand="1"/>
      </w:tblPr>
      <w:tblGrid>
        <w:gridCol w:w="2977"/>
        <w:gridCol w:w="1583"/>
        <w:gridCol w:w="1515"/>
        <w:gridCol w:w="1515"/>
        <w:gridCol w:w="1532"/>
      </w:tblGrid>
      <w:tr w:rsidR="00AD0233" w:rsidRPr="00AE4044" w14:paraId="30B17CE2" w14:textId="77777777" w:rsidTr="00C0083A">
        <w:trPr>
          <w:trHeight w:val="645"/>
        </w:trPr>
        <w:tc>
          <w:tcPr>
            <w:tcW w:w="2977" w:type="dxa"/>
            <w:tcBorders>
              <w:top w:val="double" w:sz="6" w:space="0" w:color="000000" w:themeColor="text1"/>
              <w:left w:val="nil"/>
              <w:bottom w:val="nil"/>
              <w:right w:val="nil"/>
            </w:tcBorders>
            <w:tcMar>
              <w:top w:w="63" w:type="dxa"/>
              <w:left w:w="63" w:type="dxa"/>
              <w:bottom w:w="63" w:type="dxa"/>
              <w:right w:w="63" w:type="dxa"/>
            </w:tcMar>
            <w:vAlign w:val="center"/>
          </w:tcPr>
          <w:p w14:paraId="64231E12" w14:textId="77777777" w:rsidR="00AD0233" w:rsidRPr="00AE4044" w:rsidRDefault="00AD0233" w:rsidP="00C0083A">
            <w:pPr>
              <w:rPr>
                <w:rFonts w:eastAsia="Times New Roman" w:cstheme="minorHAnsi"/>
                <w:b/>
                <w:bCs/>
                <w:color w:val="000000" w:themeColor="text1"/>
                <w:sz w:val="18"/>
                <w:szCs w:val="18"/>
              </w:rPr>
            </w:pPr>
          </w:p>
        </w:tc>
        <w:tc>
          <w:tcPr>
            <w:tcW w:w="1583" w:type="dxa"/>
            <w:tcBorders>
              <w:top w:val="double" w:sz="6" w:space="0" w:color="000000" w:themeColor="text1"/>
              <w:left w:val="nil"/>
              <w:bottom w:val="nil"/>
              <w:right w:val="nil"/>
            </w:tcBorders>
            <w:tcMar>
              <w:top w:w="63" w:type="dxa"/>
              <w:left w:w="63" w:type="dxa"/>
              <w:bottom w:w="63" w:type="dxa"/>
              <w:right w:w="63" w:type="dxa"/>
            </w:tcMar>
            <w:vAlign w:val="center"/>
          </w:tcPr>
          <w:p w14:paraId="32457E98"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2F164FD5"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6" w:name="_Int_GjcQhLMR"/>
            <w:r w:rsidRPr="00AE4044">
              <w:rPr>
                <w:rFonts w:eastAsia="Times New Roman" w:cstheme="minorHAnsi"/>
                <w:b/>
                <w:bCs/>
                <w:color w:val="000000" w:themeColor="text1"/>
                <w:sz w:val="18"/>
                <w:szCs w:val="18"/>
              </w:rPr>
              <w:t>nominal</w:t>
            </w:r>
            <w:bookmarkEnd w:id="16"/>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0601643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7E6E508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7" w:name="_Int_bPWVXWEF"/>
            <w:r w:rsidRPr="00AE4044">
              <w:rPr>
                <w:rFonts w:eastAsia="Times New Roman" w:cstheme="minorHAnsi"/>
                <w:b/>
                <w:bCs/>
                <w:color w:val="000000" w:themeColor="text1"/>
                <w:sz w:val="18"/>
                <w:szCs w:val="18"/>
              </w:rPr>
              <w:t>nominal</w:t>
            </w:r>
            <w:bookmarkEnd w:id="17"/>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6914D809"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w:t>
            </w:r>
          </w:p>
          <w:p w14:paraId="5FB0AEB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8" w:name="_Int_sK2E6ybT"/>
            <w:r w:rsidRPr="00AE4044">
              <w:rPr>
                <w:rFonts w:eastAsia="Times New Roman" w:cstheme="minorHAnsi"/>
                <w:b/>
                <w:bCs/>
                <w:color w:val="000000" w:themeColor="text1"/>
                <w:sz w:val="18"/>
                <w:szCs w:val="18"/>
              </w:rPr>
              <w:t>nominal</w:t>
            </w:r>
            <w:bookmarkEnd w:id="18"/>
            <w:r w:rsidRPr="00AE4044">
              <w:rPr>
                <w:rFonts w:eastAsia="Times New Roman" w:cstheme="minorHAnsi"/>
                <w:b/>
                <w:bCs/>
                <w:color w:val="000000" w:themeColor="text1"/>
                <w:sz w:val="18"/>
                <w:szCs w:val="18"/>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14:paraId="182B1CA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48F66C9C"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9" w:name="_Int_eqjOd3Ot"/>
            <w:r w:rsidRPr="00AE4044">
              <w:rPr>
                <w:rFonts w:eastAsia="Times New Roman" w:cstheme="minorHAnsi"/>
                <w:b/>
                <w:bCs/>
                <w:color w:val="000000" w:themeColor="text1"/>
                <w:sz w:val="18"/>
                <w:szCs w:val="18"/>
              </w:rPr>
              <w:t>nominal</w:t>
            </w:r>
            <w:bookmarkEnd w:id="19"/>
            <w:r w:rsidRPr="00AE4044">
              <w:rPr>
                <w:rFonts w:eastAsia="Times New Roman" w:cstheme="minorHAnsi"/>
                <w:b/>
                <w:bCs/>
                <w:color w:val="000000" w:themeColor="text1"/>
                <w:sz w:val="18"/>
                <w:szCs w:val="18"/>
              </w:rPr>
              <w:t>, flow)</w:t>
            </w:r>
          </w:p>
        </w:tc>
      </w:tr>
      <w:tr w:rsidR="00AD0233" w:rsidRPr="00AE4044" w14:paraId="7164D82A" w14:textId="77777777" w:rsidTr="00C0083A">
        <w:trPr>
          <w:trHeight w:val="255"/>
        </w:trPr>
        <w:tc>
          <w:tcPr>
            <w:tcW w:w="2977" w:type="dxa"/>
            <w:tcBorders>
              <w:top w:val="nil"/>
              <w:left w:val="nil"/>
              <w:bottom w:val="single" w:sz="8" w:space="0" w:color="000000" w:themeColor="text1"/>
              <w:right w:val="nil"/>
            </w:tcBorders>
            <w:tcMar>
              <w:top w:w="8" w:type="dxa"/>
              <w:left w:w="8" w:type="dxa"/>
              <w:bottom w:w="8" w:type="dxa"/>
              <w:right w:w="8" w:type="dxa"/>
            </w:tcMar>
            <w:vAlign w:val="center"/>
          </w:tcPr>
          <w:p w14:paraId="2410A645"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583" w:type="dxa"/>
            <w:tcBorders>
              <w:top w:val="nil"/>
              <w:left w:val="nil"/>
              <w:bottom w:val="single" w:sz="8" w:space="0" w:color="000000" w:themeColor="text1"/>
              <w:right w:val="nil"/>
            </w:tcBorders>
            <w:tcMar>
              <w:top w:w="8" w:type="dxa"/>
              <w:left w:w="8" w:type="dxa"/>
              <w:bottom w:w="8" w:type="dxa"/>
              <w:right w:w="8" w:type="dxa"/>
            </w:tcMar>
            <w:vAlign w:val="center"/>
          </w:tcPr>
          <w:p w14:paraId="2DC77970" w14:textId="77777777" w:rsidR="00AD0233" w:rsidRPr="00AE4044" w:rsidRDefault="00AD0233" w:rsidP="00C0083A">
            <w:pPr>
              <w:jc w:val="center"/>
              <w:rPr>
                <w:rFonts w:eastAsia="Times New Roman" w:cstheme="minorHAnsi"/>
                <w:i/>
                <w:iCs/>
                <w:color w:val="000000" w:themeColor="text1"/>
                <w:sz w:val="18"/>
                <w:szCs w:val="18"/>
              </w:rPr>
            </w:pPr>
            <w:commentRangeStart w:id="20"/>
            <w:r w:rsidRPr="00AE4044">
              <w:rPr>
                <w:rFonts w:eastAsia="Times New Roman" w:cstheme="minorHAnsi"/>
                <w:i/>
                <w:iCs/>
                <w:color w:val="000000" w:themeColor="text1"/>
                <w:sz w:val="18"/>
                <w:szCs w:val="18"/>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88A856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52C470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commentRangeEnd w:id="20"/>
            <w:r w:rsidR="00674B28">
              <w:rPr>
                <w:rStyle w:val="CommentReference"/>
              </w:rPr>
              <w:commentReference w:id="20"/>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14:paraId="1EAD175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0BA905EB" w14:textId="77777777" w:rsidTr="00C0083A">
        <w:trPr>
          <w:trHeight w:val="645"/>
        </w:trPr>
        <w:tc>
          <w:tcPr>
            <w:tcW w:w="2977" w:type="dxa"/>
            <w:tcBorders>
              <w:top w:val="single" w:sz="8" w:space="0" w:color="000000" w:themeColor="text1"/>
              <w:left w:val="nil"/>
              <w:bottom w:val="nil"/>
              <w:right w:val="nil"/>
            </w:tcBorders>
            <w:tcMar>
              <w:top w:w="63" w:type="dxa"/>
              <w:left w:w="63" w:type="dxa"/>
              <w:bottom w:w="63" w:type="dxa"/>
              <w:right w:w="63" w:type="dxa"/>
            </w:tcMar>
          </w:tcPr>
          <w:p w14:paraId="44C5BD9E"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583" w:type="dxa"/>
            <w:tcBorders>
              <w:top w:val="single" w:sz="8" w:space="0" w:color="000000" w:themeColor="text1"/>
              <w:left w:val="nil"/>
              <w:bottom w:val="nil"/>
              <w:right w:val="nil"/>
            </w:tcBorders>
            <w:tcMar>
              <w:top w:w="63" w:type="dxa"/>
              <w:left w:w="63" w:type="dxa"/>
              <w:bottom w:w="63" w:type="dxa"/>
              <w:right w:w="63" w:type="dxa"/>
            </w:tcMar>
          </w:tcPr>
          <w:p w14:paraId="710821B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-0.19 </w:t>
            </w:r>
            <w:r w:rsidRPr="00AE4044">
              <w:rPr>
                <w:rFonts w:cstheme="minorHAnsi"/>
                <w:sz w:val="18"/>
                <w:szCs w:val="18"/>
              </w:rPr>
              <w:br/>
            </w:r>
            <w:r w:rsidRPr="00AE4044">
              <w:rPr>
                <w:rFonts w:eastAsia="Times New Roman" w:cstheme="minorHAnsi"/>
                <w:color w:val="000000" w:themeColor="text1"/>
                <w:sz w:val="18"/>
                <w:szCs w:val="18"/>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6001BEE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-0.19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3E0636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14:paraId="0F780D7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(0.11)</w:t>
            </w:r>
          </w:p>
        </w:tc>
      </w:tr>
      <w:tr w:rsidR="00AD0233" w:rsidRPr="00AE4044" w14:paraId="0C63D7D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E54B5A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583" w:type="dxa"/>
            <w:tcBorders>
              <w:top w:val="nil"/>
              <w:left w:val="nil"/>
              <w:bottom w:val="nil"/>
              <w:right w:val="nil"/>
            </w:tcBorders>
            <w:tcMar>
              <w:top w:w="63" w:type="dxa"/>
              <w:left w:w="63" w:type="dxa"/>
              <w:bottom w:w="63" w:type="dxa"/>
              <w:right w:w="63" w:type="dxa"/>
            </w:tcMar>
          </w:tcPr>
          <w:p w14:paraId="42C8B03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281DEA6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(0.08)</w:t>
            </w:r>
          </w:p>
        </w:tc>
        <w:tc>
          <w:tcPr>
            <w:tcW w:w="1515" w:type="dxa"/>
            <w:tcBorders>
              <w:top w:val="nil"/>
              <w:left w:val="nil"/>
              <w:bottom w:val="nil"/>
              <w:right w:val="nil"/>
            </w:tcBorders>
            <w:tcMar>
              <w:top w:w="63" w:type="dxa"/>
              <w:left w:w="63" w:type="dxa"/>
              <w:bottom w:w="63" w:type="dxa"/>
              <w:right w:w="63" w:type="dxa"/>
            </w:tcMar>
          </w:tcPr>
          <w:p w14:paraId="1EB64DE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(0.09)</w:t>
            </w:r>
          </w:p>
        </w:tc>
        <w:tc>
          <w:tcPr>
            <w:tcW w:w="1532" w:type="dxa"/>
            <w:tcBorders>
              <w:top w:val="nil"/>
              <w:left w:val="nil"/>
              <w:bottom w:val="nil"/>
              <w:right w:val="nil"/>
            </w:tcBorders>
            <w:tcMar>
              <w:top w:w="63" w:type="dxa"/>
              <w:left w:w="63" w:type="dxa"/>
              <w:bottom w:w="63" w:type="dxa"/>
              <w:right w:w="63" w:type="dxa"/>
            </w:tcMar>
          </w:tcPr>
          <w:p w14:paraId="52D6901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(0.09)</w:t>
            </w:r>
          </w:p>
        </w:tc>
      </w:tr>
      <w:tr w:rsidR="00AD0233" w:rsidRPr="00AE4044" w14:paraId="1173940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D5D3A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583" w:type="dxa"/>
            <w:tcBorders>
              <w:top w:val="nil"/>
              <w:left w:val="nil"/>
              <w:bottom w:val="nil"/>
              <w:right w:val="nil"/>
            </w:tcBorders>
            <w:tcMar>
              <w:top w:w="63" w:type="dxa"/>
              <w:left w:w="63" w:type="dxa"/>
              <w:bottom w:w="63" w:type="dxa"/>
              <w:right w:w="63" w:type="dxa"/>
            </w:tcMar>
          </w:tcPr>
          <w:p w14:paraId="2CACBF7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(0.12)</w:t>
            </w:r>
          </w:p>
        </w:tc>
        <w:tc>
          <w:tcPr>
            <w:tcW w:w="1515" w:type="dxa"/>
            <w:tcBorders>
              <w:top w:val="nil"/>
              <w:left w:val="nil"/>
              <w:bottom w:val="nil"/>
              <w:right w:val="nil"/>
            </w:tcBorders>
            <w:tcMar>
              <w:top w:w="63" w:type="dxa"/>
              <w:left w:w="63" w:type="dxa"/>
              <w:bottom w:w="63" w:type="dxa"/>
              <w:right w:w="63" w:type="dxa"/>
            </w:tcMar>
          </w:tcPr>
          <w:p w14:paraId="7A3B3EF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4DEC06D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c>
          <w:tcPr>
            <w:tcW w:w="1532" w:type="dxa"/>
            <w:tcBorders>
              <w:top w:val="nil"/>
              <w:left w:val="nil"/>
              <w:bottom w:val="nil"/>
              <w:right w:val="nil"/>
            </w:tcBorders>
            <w:tcMar>
              <w:top w:w="63" w:type="dxa"/>
              <w:left w:w="63" w:type="dxa"/>
              <w:bottom w:w="63" w:type="dxa"/>
              <w:right w:w="63" w:type="dxa"/>
            </w:tcMar>
          </w:tcPr>
          <w:p w14:paraId="72CF300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r>
      <w:tr w:rsidR="00AD0233" w:rsidRPr="00AE4044" w14:paraId="5C7D6C5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A01BB3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w:t>
            </w:r>
          </w:p>
        </w:tc>
        <w:tc>
          <w:tcPr>
            <w:tcW w:w="1583" w:type="dxa"/>
            <w:tcBorders>
              <w:top w:val="nil"/>
              <w:left w:val="nil"/>
              <w:bottom w:val="nil"/>
              <w:right w:val="nil"/>
            </w:tcBorders>
            <w:tcMar>
              <w:top w:w="63" w:type="dxa"/>
              <w:left w:w="63" w:type="dxa"/>
              <w:bottom w:w="63" w:type="dxa"/>
              <w:right w:w="63" w:type="dxa"/>
            </w:tcMar>
          </w:tcPr>
          <w:p w14:paraId="4F77E0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-0.51 </w:t>
            </w:r>
            <w:r w:rsidRPr="00AE4044">
              <w:rPr>
                <w:rFonts w:cstheme="minorHAnsi"/>
                <w:sz w:val="18"/>
                <w:szCs w:val="18"/>
              </w:rPr>
              <w:br/>
            </w:r>
            <w:r w:rsidRPr="00AE4044">
              <w:rPr>
                <w:rFonts w:eastAsia="Times New Roman" w:cstheme="minorHAnsi"/>
                <w:color w:val="000000" w:themeColor="text1"/>
                <w:sz w:val="18"/>
                <w:szCs w:val="18"/>
              </w:rPr>
              <w:t>(0.78)</w:t>
            </w:r>
          </w:p>
        </w:tc>
        <w:tc>
          <w:tcPr>
            <w:tcW w:w="1515" w:type="dxa"/>
            <w:tcBorders>
              <w:top w:val="nil"/>
              <w:left w:val="nil"/>
              <w:bottom w:val="nil"/>
              <w:right w:val="nil"/>
            </w:tcBorders>
            <w:tcMar>
              <w:top w:w="63" w:type="dxa"/>
              <w:left w:w="63" w:type="dxa"/>
              <w:bottom w:w="63" w:type="dxa"/>
              <w:right w:w="63" w:type="dxa"/>
            </w:tcMar>
          </w:tcPr>
          <w:p w14:paraId="44DC5AD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4951848"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6D174DE" w14:textId="77777777" w:rsidR="00AD0233" w:rsidRPr="00AE4044" w:rsidRDefault="00AD0233" w:rsidP="00C0083A">
            <w:pPr>
              <w:rPr>
                <w:rFonts w:cstheme="minorHAnsi"/>
                <w:sz w:val="18"/>
                <w:szCs w:val="18"/>
              </w:rPr>
            </w:pPr>
          </w:p>
        </w:tc>
      </w:tr>
      <w:tr w:rsidR="00AD0233" w:rsidRPr="00AE4044" w14:paraId="7421329B"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52B35EF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583" w:type="dxa"/>
            <w:tcBorders>
              <w:top w:val="nil"/>
              <w:left w:val="nil"/>
              <w:bottom w:val="nil"/>
              <w:right w:val="nil"/>
            </w:tcBorders>
            <w:tcMar>
              <w:top w:w="63" w:type="dxa"/>
              <w:left w:w="63" w:type="dxa"/>
              <w:bottom w:w="63" w:type="dxa"/>
              <w:right w:w="63" w:type="dxa"/>
            </w:tcMar>
          </w:tcPr>
          <w:p w14:paraId="464E02A4"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(0.86)</w:t>
            </w:r>
          </w:p>
        </w:tc>
        <w:tc>
          <w:tcPr>
            <w:tcW w:w="1515" w:type="dxa"/>
            <w:tcBorders>
              <w:top w:val="nil"/>
              <w:left w:val="nil"/>
              <w:bottom w:val="nil"/>
              <w:right w:val="nil"/>
            </w:tcBorders>
            <w:tcMar>
              <w:top w:w="63" w:type="dxa"/>
              <w:left w:w="63" w:type="dxa"/>
              <w:bottom w:w="63" w:type="dxa"/>
              <w:right w:w="63" w:type="dxa"/>
            </w:tcMar>
          </w:tcPr>
          <w:p w14:paraId="39C8252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(0.52)</w:t>
            </w:r>
          </w:p>
        </w:tc>
        <w:tc>
          <w:tcPr>
            <w:tcW w:w="1515" w:type="dxa"/>
            <w:tcBorders>
              <w:top w:val="nil"/>
              <w:left w:val="nil"/>
              <w:bottom w:val="nil"/>
              <w:right w:val="nil"/>
            </w:tcBorders>
            <w:tcMar>
              <w:top w:w="63" w:type="dxa"/>
              <w:left w:w="63" w:type="dxa"/>
              <w:bottom w:w="63" w:type="dxa"/>
              <w:right w:w="63" w:type="dxa"/>
            </w:tcMar>
          </w:tcPr>
          <w:p w14:paraId="4E46C96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(0.53)</w:t>
            </w:r>
          </w:p>
        </w:tc>
        <w:tc>
          <w:tcPr>
            <w:tcW w:w="1532" w:type="dxa"/>
            <w:tcBorders>
              <w:top w:val="nil"/>
              <w:left w:val="nil"/>
              <w:bottom w:val="nil"/>
              <w:right w:val="nil"/>
            </w:tcBorders>
            <w:tcMar>
              <w:top w:w="63" w:type="dxa"/>
              <w:left w:w="63" w:type="dxa"/>
              <w:bottom w:w="63" w:type="dxa"/>
              <w:right w:w="63" w:type="dxa"/>
            </w:tcMar>
          </w:tcPr>
          <w:p w14:paraId="0CAA162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(0.53)</w:t>
            </w:r>
          </w:p>
        </w:tc>
      </w:tr>
      <w:tr w:rsidR="00AD0233" w:rsidRPr="00AE4044" w14:paraId="23F8FD0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9F4C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w:t>
            </w:r>
          </w:p>
        </w:tc>
        <w:tc>
          <w:tcPr>
            <w:tcW w:w="1583" w:type="dxa"/>
            <w:tcBorders>
              <w:top w:val="nil"/>
              <w:left w:val="nil"/>
              <w:bottom w:val="nil"/>
              <w:right w:val="nil"/>
            </w:tcBorders>
            <w:tcMar>
              <w:top w:w="63" w:type="dxa"/>
              <w:left w:w="63" w:type="dxa"/>
              <w:bottom w:w="63" w:type="dxa"/>
              <w:right w:w="63" w:type="dxa"/>
            </w:tcMar>
          </w:tcPr>
          <w:p w14:paraId="52592FF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42912CEF"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6759461"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7CA38FB" w14:textId="77777777" w:rsidR="00AD0233" w:rsidRPr="00AE4044" w:rsidRDefault="00AD0233" w:rsidP="00C0083A">
            <w:pPr>
              <w:rPr>
                <w:rFonts w:cstheme="minorHAnsi"/>
                <w:sz w:val="18"/>
                <w:szCs w:val="18"/>
              </w:rPr>
            </w:pPr>
          </w:p>
        </w:tc>
      </w:tr>
      <w:tr w:rsidR="00AD0233" w:rsidRPr="00AE4044" w14:paraId="299D41A7"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220FDB8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583" w:type="dxa"/>
            <w:tcBorders>
              <w:top w:val="nil"/>
              <w:left w:val="nil"/>
              <w:bottom w:val="nil"/>
              <w:right w:val="nil"/>
            </w:tcBorders>
            <w:tcMar>
              <w:top w:w="63" w:type="dxa"/>
              <w:left w:w="63" w:type="dxa"/>
              <w:bottom w:w="63" w:type="dxa"/>
              <w:right w:w="63" w:type="dxa"/>
            </w:tcMar>
          </w:tcPr>
          <w:p w14:paraId="55655F5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2D06BD1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7691995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32" w:type="dxa"/>
            <w:tcBorders>
              <w:top w:val="nil"/>
              <w:left w:val="nil"/>
              <w:bottom w:val="nil"/>
              <w:right w:val="nil"/>
            </w:tcBorders>
            <w:tcMar>
              <w:top w:w="63" w:type="dxa"/>
              <w:left w:w="63" w:type="dxa"/>
              <w:bottom w:w="63" w:type="dxa"/>
              <w:right w:w="63" w:type="dxa"/>
            </w:tcMar>
          </w:tcPr>
          <w:p w14:paraId="4AB5557C" w14:textId="77777777" w:rsidR="00AD0233" w:rsidRPr="00AE4044" w:rsidRDefault="00AD0233" w:rsidP="00C0083A">
            <w:pPr>
              <w:rPr>
                <w:rFonts w:cstheme="minorHAnsi"/>
                <w:sz w:val="18"/>
                <w:szCs w:val="18"/>
              </w:rPr>
            </w:pPr>
          </w:p>
        </w:tc>
      </w:tr>
      <w:tr w:rsidR="00AD0233" w:rsidRPr="00AE4044" w14:paraId="18A0A81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0EC61B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w:t>
            </w:r>
          </w:p>
        </w:tc>
        <w:tc>
          <w:tcPr>
            <w:tcW w:w="1583" w:type="dxa"/>
            <w:tcBorders>
              <w:top w:val="nil"/>
              <w:left w:val="nil"/>
              <w:bottom w:val="nil"/>
              <w:right w:val="nil"/>
            </w:tcBorders>
            <w:tcMar>
              <w:top w:w="63" w:type="dxa"/>
              <w:left w:w="63" w:type="dxa"/>
              <w:bottom w:w="63" w:type="dxa"/>
              <w:right w:w="63" w:type="dxa"/>
            </w:tcMar>
          </w:tcPr>
          <w:p w14:paraId="576D45E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-0.12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161E9C8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2F6703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E0DF5F0" w14:textId="77777777" w:rsidR="00AD0233" w:rsidRPr="00AE4044" w:rsidRDefault="00AD0233" w:rsidP="00C0083A">
            <w:pPr>
              <w:rPr>
                <w:rFonts w:cstheme="minorHAnsi"/>
                <w:sz w:val="18"/>
                <w:szCs w:val="18"/>
              </w:rPr>
            </w:pPr>
          </w:p>
        </w:tc>
      </w:tr>
      <w:tr w:rsidR="00AD0233" w:rsidRPr="00AE4044" w14:paraId="326BE46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65C70A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583" w:type="dxa"/>
            <w:tcBorders>
              <w:top w:val="nil"/>
              <w:left w:val="nil"/>
              <w:bottom w:val="nil"/>
              <w:right w:val="nil"/>
            </w:tcBorders>
            <w:tcMar>
              <w:top w:w="63" w:type="dxa"/>
              <w:left w:w="63" w:type="dxa"/>
              <w:bottom w:w="63" w:type="dxa"/>
              <w:right w:w="63" w:type="dxa"/>
            </w:tcMar>
          </w:tcPr>
          <w:p w14:paraId="0359FC9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2E3C5C3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0.14 </w:t>
            </w:r>
            <w:r w:rsidRPr="00AE4044">
              <w:rPr>
                <w:rFonts w:cstheme="minorHAnsi"/>
                <w:sz w:val="18"/>
                <w:szCs w:val="18"/>
              </w:rPr>
              <w:br/>
            </w:r>
            <w:r w:rsidRPr="00AE4044">
              <w:rPr>
                <w:rFonts w:eastAsia="Times New Roman" w:cstheme="minorHAnsi"/>
                <w:color w:val="000000" w:themeColor="text1"/>
                <w:sz w:val="18"/>
                <w:szCs w:val="18"/>
              </w:rPr>
              <w:t>(0.17)</w:t>
            </w:r>
          </w:p>
        </w:tc>
        <w:tc>
          <w:tcPr>
            <w:tcW w:w="1515" w:type="dxa"/>
            <w:tcBorders>
              <w:top w:val="nil"/>
              <w:left w:val="nil"/>
              <w:bottom w:val="nil"/>
              <w:right w:val="nil"/>
            </w:tcBorders>
            <w:tcMar>
              <w:top w:w="63" w:type="dxa"/>
              <w:left w:w="63" w:type="dxa"/>
              <w:bottom w:w="63" w:type="dxa"/>
              <w:right w:w="63" w:type="dxa"/>
            </w:tcMar>
          </w:tcPr>
          <w:p w14:paraId="5CA978C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1532" w:type="dxa"/>
            <w:tcBorders>
              <w:top w:val="nil"/>
              <w:left w:val="nil"/>
              <w:bottom w:val="nil"/>
              <w:right w:val="nil"/>
            </w:tcBorders>
            <w:tcMar>
              <w:top w:w="63" w:type="dxa"/>
              <w:left w:w="63" w:type="dxa"/>
              <w:bottom w:w="63" w:type="dxa"/>
              <w:right w:w="63" w:type="dxa"/>
            </w:tcMar>
          </w:tcPr>
          <w:p w14:paraId="6C8B2DE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(0.17)</w:t>
            </w:r>
          </w:p>
        </w:tc>
      </w:tr>
      <w:tr w:rsidR="00AD0233" w:rsidRPr="00AE4044" w14:paraId="7199E6F0"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70274C1D"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w:t>
            </w:r>
          </w:p>
        </w:tc>
        <w:tc>
          <w:tcPr>
            <w:tcW w:w="1583" w:type="dxa"/>
            <w:tcBorders>
              <w:top w:val="nil"/>
              <w:left w:val="nil"/>
              <w:bottom w:val="nil"/>
              <w:right w:val="nil"/>
            </w:tcBorders>
            <w:tcMar>
              <w:top w:w="63" w:type="dxa"/>
              <w:left w:w="63" w:type="dxa"/>
              <w:bottom w:w="63" w:type="dxa"/>
              <w:right w:w="63" w:type="dxa"/>
            </w:tcMar>
          </w:tcPr>
          <w:p w14:paraId="2E9FF3E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495D29C1"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617B179"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26003910" w14:textId="77777777" w:rsidR="00AD0233" w:rsidRPr="00AE4044" w:rsidRDefault="00AD0233" w:rsidP="00C0083A">
            <w:pPr>
              <w:rPr>
                <w:rFonts w:cstheme="minorHAnsi"/>
                <w:sz w:val="18"/>
                <w:szCs w:val="18"/>
              </w:rPr>
            </w:pPr>
          </w:p>
        </w:tc>
      </w:tr>
      <w:tr w:rsidR="00AD0233" w:rsidRPr="00AE4044" w14:paraId="1434F78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3D7402"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583" w:type="dxa"/>
            <w:tcBorders>
              <w:top w:val="nil"/>
              <w:left w:val="nil"/>
              <w:bottom w:val="nil"/>
              <w:right w:val="nil"/>
            </w:tcBorders>
            <w:tcMar>
              <w:top w:w="63" w:type="dxa"/>
              <w:left w:w="63" w:type="dxa"/>
              <w:bottom w:w="63" w:type="dxa"/>
              <w:right w:w="63" w:type="dxa"/>
            </w:tcMar>
          </w:tcPr>
          <w:p w14:paraId="28983D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736C05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1220B16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32" w:type="dxa"/>
            <w:tcBorders>
              <w:top w:val="nil"/>
              <w:left w:val="nil"/>
              <w:bottom w:val="nil"/>
              <w:right w:val="nil"/>
            </w:tcBorders>
            <w:tcMar>
              <w:top w:w="63" w:type="dxa"/>
              <w:left w:w="63" w:type="dxa"/>
              <w:bottom w:w="63" w:type="dxa"/>
              <w:right w:w="63" w:type="dxa"/>
            </w:tcMar>
          </w:tcPr>
          <w:p w14:paraId="0B42940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(0.01)</w:t>
            </w:r>
          </w:p>
        </w:tc>
      </w:tr>
      <w:tr w:rsidR="00AD0233" w:rsidRPr="00AE4044" w14:paraId="39EE9B21"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4F08D7F9"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w:t>
            </w:r>
          </w:p>
        </w:tc>
        <w:tc>
          <w:tcPr>
            <w:tcW w:w="1583" w:type="dxa"/>
            <w:tcBorders>
              <w:top w:val="nil"/>
              <w:left w:val="nil"/>
              <w:bottom w:val="nil"/>
              <w:right w:val="nil"/>
            </w:tcBorders>
            <w:tcMar>
              <w:top w:w="63" w:type="dxa"/>
              <w:left w:w="63" w:type="dxa"/>
              <w:bottom w:w="63" w:type="dxa"/>
              <w:right w:w="63" w:type="dxa"/>
            </w:tcMar>
          </w:tcPr>
          <w:p w14:paraId="215254C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(0.06)</w:t>
            </w:r>
          </w:p>
        </w:tc>
        <w:tc>
          <w:tcPr>
            <w:tcW w:w="1515" w:type="dxa"/>
            <w:tcBorders>
              <w:top w:val="nil"/>
              <w:left w:val="nil"/>
              <w:bottom w:val="nil"/>
              <w:right w:val="nil"/>
            </w:tcBorders>
            <w:tcMar>
              <w:top w:w="63" w:type="dxa"/>
              <w:left w:w="63" w:type="dxa"/>
              <w:bottom w:w="63" w:type="dxa"/>
              <w:right w:w="63" w:type="dxa"/>
            </w:tcMar>
          </w:tcPr>
          <w:p w14:paraId="6E8C4B82"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739B0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B44D00F" w14:textId="77777777" w:rsidR="00AD0233" w:rsidRPr="00AE4044" w:rsidRDefault="00AD0233" w:rsidP="00C0083A">
            <w:pPr>
              <w:rPr>
                <w:rFonts w:cstheme="minorHAnsi"/>
                <w:sz w:val="18"/>
                <w:szCs w:val="18"/>
              </w:rPr>
            </w:pPr>
          </w:p>
        </w:tc>
      </w:tr>
      <w:tr w:rsidR="00AD0233" w:rsidRPr="00AE4044" w14:paraId="4AD39305" w14:textId="77777777" w:rsidTr="00C0083A">
        <w:trPr>
          <w:trHeight w:val="645"/>
        </w:trPr>
        <w:tc>
          <w:tcPr>
            <w:tcW w:w="2977" w:type="dxa"/>
            <w:tcBorders>
              <w:top w:val="nil"/>
              <w:left w:val="nil"/>
              <w:bottom w:val="single" w:sz="8" w:space="0" w:color="000000" w:themeColor="text1"/>
              <w:right w:val="nil"/>
            </w:tcBorders>
            <w:tcMar>
              <w:top w:w="63" w:type="dxa"/>
              <w:left w:w="63" w:type="dxa"/>
              <w:bottom w:w="63" w:type="dxa"/>
              <w:right w:w="63" w:type="dxa"/>
            </w:tcMar>
          </w:tcPr>
          <w:p w14:paraId="11C2060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 (lagged)</w:t>
            </w:r>
          </w:p>
        </w:tc>
        <w:tc>
          <w:tcPr>
            <w:tcW w:w="1583" w:type="dxa"/>
            <w:tcBorders>
              <w:top w:val="nil"/>
              <w:left w:val="nil"/>
              <w:bottom w:val="single" w:sz="8" w:space="0" w:color="000000" w:themeColor="text1"/>
              <w:right w:val="nil"/>
            </w:tcBorders>
            <w:tcMar>
              <w:top w:w="63" w:type="dxa"/>
              <w:left w:w="63" w:type="dxa"/>
              <w:bottom w:w="63" w:type="dxa"/>
              <w:right w:w="63" w:type="dxa"/>
            </w:tcMar>
          </w:tcPr>
          <w:p w14:paraId="5B6CECA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0.08 </w:t>
            </w:r>
            <w:r w:rsidRPr="00AE4044">
              <w:rPr>
                <w:rFonts w:cstheme="minorHAnsi"/>
                <w:sz w:val="18"/>
                <w:szCs w:val="18"/>
              </w:rPr>
              <w:br/>
            </w:r>
            <w:r w:rsidRPr="00AE4044">
              <w:rPr>
                <w:rFonts w:eastAsia="Times New Roman" w:cstheme="minorHAnsi"/>
                <w:color w:val="000000" w:themeColor="text1"/>
                <w:sz w:val="18"/>
                <w:szCs w:val="18"/>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7CBF23B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4BCA495F" w14:textId="77777777" w:rsidR="00AD0233" w:rsidRPr="00AE4044" w:rsidRDefault="00AD0233" w:rsidP="00C0083A">
            <w:pPr>
              <w:rPr>
                <w:rFonts w:cstheme="minorHAnsi"/>
                <w:sz w:val="18"/>
                <w:szCs w:val="18"/>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14:paraId="2A6DA159" w14:textId="77777777" w:rsidR="00AD0233" w:rsidRPr="00AE4044" w:rsidRDefault="00AD0233" w:rsidP="00C0083A">
            <w:pPr>
              <w:rPr>
                <w:rFonts w:cstheme="minorHAnsi"/>
                <w:sz w:val="18"/>
                <w:szCs w:val="18"/>
              </w:rPr>
            </w:pPr>
          </w:p>
        </w:tc>
      </w:tr>
      <w:tr w:rsidR="00AD0233" w:rsidRPr="00AE4044" w14:paraId="33CA7B61" w14:textId="77777777" w:rsidTr="00C0083A">
        <w:trPr>
          <w:trHeight w:val="330"/>
        </w:trPr>
        <w:tc>
          <w:tcPr>
            <w:tcW w:w="2977" w:type="dxa"/>
            <w:tcBorders>
              <w:top w:val="single" w:sz="8" w:space="0" w:color="000000" w:themeColor="text1"/>
              <w:left w:val="nil"/>
              <w:bottom w:val="nil"/>
              <w:right w:val="nil"/>
            </w:tcBorders>
            <w:tcMar>
              <w:top w:w="32" w:type="dxa"/>
              <w:left w:w="63" w:type="dxa"/>
              <w:bottom w:w="32" w:type="dxa"/>
              <w:right w:w="63" w:type="dxa"/>
            </w:tcMar>
          </w:tcPr>
          <w:p w14:paraId="31BC0FCB"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583" w:type="dxa"/>
            <w:tcBorders>
              <w:top w:val="single" w:sz="8" w:space="0" w:color="000000" w:themeColor="text1"/>
              <w:left w:val="nil"/>
              <w:bottom w:val="nil"/>
              <w:right w:val="nil"/>
            </w:tcBorders>
            <w:tcMar>
              <w:top w:w="32" w:type="dxa"/>
              <w:left w:w="63" w:type="dxa"/>
              <w:bottom w:w="32" w:type="dxa"/>
              <w:right w:w="63" w:type="dxa"/>
            </w:tcMar>
          </w:tcPr>
          <w:p w14:paraId="16B6A49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77D4A6B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340BC7D7"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14:paraId="42FE608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13B35176" w14:textId="77777777" w:rsidTr="00C0083A">
        <w:trPr>
          <w:trHeight w:val="330"/>
        </w:trPr>
        <w:tc>
          <w:tcPr>
            <w:tcW w:w="2977" w:type="dxa"/>
            <w:tcBorders>
              <w:top w:val="nil"/>
              <w:left w:val="nil"/>
              <w:bottom w:val="double" w:sz="6" w:space="0" w:color="000000" w:themeColor="text1"/>
              <w:right w:val="nil"/>
            </w:tcBorders>
            <w:tcMar>
              <w:top w:w="32" w:type="dxa"/>
              <w:left w:w="63" w:type="dxa"/>
              <w:bottom w:w="32" w:type="dxa"/>
              <w:right w:w="63" w:type="dxa"/>
            </w:tcMar>
          </w:tcPr>
          <w:p w14:paraId="79EC0BA1"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583" w:type="dxa"/>
            <w:tcBorders>
              <w:top w:val="nil"/>
              <w:left w:val="nil"/>
              <w:bottom w:val="double" w:sz="6" w:space="0" w:color="000000" w:themeColor="text1"/>
              <w:right w:val="nil"/>
            </w:tcBorders>
            <w:tcMar>
              <w:top w:w="32" w:type="dxa"/>
              <w:left w:w="63" w:type="dxa"/>
              <w:bottom w:w="32" w:type="dxa"/>
              <w:right w:w="63" w:type="dxa"/>
            </w:tcMar>
          </w:tcPr>
          <w:p w14:paraId="6F87260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2ECBEF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60C244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14:paraId="17CFA32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0.423 / 0.371</w:t>
            </w:r>
          </w:p>
        </w:tc>
      </w:tr>
      <w:tr w:rsidR="00AD0233" w:rsidRPr="00AE4044" w14:paraId="18E8134C" w14:textId="77777777" w:rsidTr="00C0083A">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14:paraId="6148CF1E"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413E9507"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1A3917B7" w14:textId="77777777" w:rsidR="00AD0233" w:rsidRDefault="00AD0233" w:rsidP="00AD0233">
      <w:pPr>
        <w:spacing w:line="360" w:lineRule="auto"/>
        <w:jc w:val="both"/>
        <w:rPr>
          <w:b/>
          <w:bCs/>
          <w:lang w:val="en-US"/>
        </w:rPr>
      </w:pPr>
    </w:p>
    <w:p w14:paraId="2C11C0E1" w14:textId="77777777" w:rsidR="009C3160" w:rsidRDefault="009C3160" w:rsidP="00402A3A">
      <w:pPr>
        <w:spacing w:line="360" w:lineRule="auto"/>
        <w:jc w:val="both"/>
        <w:rPr>
          <w:lang w:val="en-US"/>
        </w:rPr>
      </w:pPr>
    </w:p>
    <w:p w14:paraId="354EB854" w14:textId="045B5451" w:rsidR="009C3160" w:rsidRDefault="009C3160" w:rsidP="00402A3A">
      <w:pPr>
        <w:spacing w:line="360" w:lineRule="auto"/>
        <w:jc w:val="both"/>
        <w:rPr>
          <w:lang w:val="en-US"/>
        </w:rPr>
      </w:pPr>
      <w:r>
        <w:rPr>
          <w:lang w:val="en-US"/>
        </w:rPr>
        <w:lastRenderedPageBreak/>
        <w:t xml:space="preserve">We test the robustness of the results by </w:t>
      </w:r>
      <w:r w:rsidRPr="00F2246D">
        <w:rPr>
          <w:lang w:val="en-US"/>
        </w:rPr>
        <w:t>using population growth and dwelling growth separately instead of the change in people per dwelling</w:t>
      </w:r>
      <w:r>
        <w:rPr>
          <w:lang w:val="en-US"/>
        </w:rPr>
        <w:t>, as shown in the third column of table 2</w:t>
      </w:r>
      <w:r w:rsidRPr="00F2246D">
        <w:rPr>
          <w:lang w:val="en-US"/>
        </w:rPr>
        <w:t>. The signs and magnitude</w:t>
      </w:r>
      <w:r>
        <w:rPr>
          <w:lang w:val="en-US"/>
        </w:rPr>
        <w:t>s</w:t>
      </w:r>
      <w:r w:rsidRPr="00F2246D">
        <w:rPr>
          <w:lang w:val="en-US"/>
        </w:rPr>
        <w:t xml:space="preserve"> of the regression coefficients are as expected. All else equal, an increase in population is positively correlated </w:t>
      </w:r>
      <w:r>
        <w:rPr>
          <w:lang w:val="en-US"/>
        </w:rPr>
        <w:t xml:space="preserve">with rent inflation, </w:t>
      </w:r>
      <w:r w:rsidRPr="00F2246D">
        <w:rPr>
          <w:lang w:val="en-US"/>
        </w:rPr>
        <w:t xml:space="preserve">while an increase in dwellings is negatively correlated with rental inflation. </w:t>
      </w:r>
      <w:r>
        <w:rPr>
          <w:lang w:val="en-US"/>
        </w:rPr>
        <w:t>As t</w:t>
      </w:r>
      <w:r w:rsidRPr="00F2246D">
        <w:rPr>
          <w:lang w:val="en-US"/>
        </w:rPr>
        <w:t>he Wald test cannot reject the null hypothesis of equal coefficients</w:t>
      </w:r>
      <w:r>
        <w:rPr>
          <w:lang w:val="en-US"/>
        </w:rPr>
        <w:t xml:space="preserve">, we conclude </w:t>
      </w:r>
      <w:r w:rsidRPr="00F2246D">
        <w:rPr>
          <w:lang w:val="en-US"/>
        </w:rPr>
        <w:t>that the contributions of population and dwellings growth towards rental inflation are equally important, thus combining both into the people per dwelling variable as i</w:t>
      </w:r>
      <w:r>
        <w:rPr>
          <w:lang w:val="en-US"/>
        </w:rPr>
        <w:t xml:space="preserve">n the baseline model is plausible. </w:t>
      </w:r>
    </w:p>
    <w:p w14:paraId="0048B961" w14:textId="547F5E3A" w:rsidR="00071FFE" w:rsidRPr="00402A3A" w:rsidRDefault="00071FFE" w:rsidP="00402A3A">
      <w:pPr>
        <w:spacing w:line="360" w:lineRule="auto"/>
        <w:jc w:val="both"/>
        <w:rPr>
          <w:lang w:val="en-US"/>
        </w:rPr>
      </w:pPr>
      <w:commentRangeStart w:id="21"/>
      <w:r>
        <w:rPr>
          <w:lang w:val="en-US"/>
        </w:rPr>
        <w:t>Although people per dwellings is a frequently used measure of relative supply and demand, there are certain shortc</w:t>
      </w:r>
      <w:r w:rsidR="00402A3A">
        <w:rPr>
          <w:lang w:val="en-US"/>
        </w:rPr>
        <w:t>omings as a measure of the supply-demand imbalance. First, t</w:t>
      </w:r>
      <w:r w:rsidRPr="00402A3A">
        <w:rPr>
          <w:lang w:val="en-US"/>
        </w:rPr>
        <w:t>he numerator is the number of people</w:t>
      </w:r>
      <w:r w:rsidR="00402A3A">
        <w:rPr>
          <w:lang w:val="en-US"/>
        </w:rPr>
        <w:t>,</w:t>
      </w:r>
      <w:r w:rsidRPr="00402A3A">
        <w:rPr>
          <w:lang w:val="en-US"/>
        </w:rPr>
        <w:t xml:space="preserve"> not just renters.</w:t>
      </w:r>
      <w:r w:rsidR="00402A3A">
        <w:rPr>
          <w:b/>
          <w:bCs/>
          <w:lang w:val="en-US"/>
        </w:rPr>
        <w:t xml:space="preserve"> </w:t>
      </w:r>
      <w:r w:rsidR="00402A3A">
        <w:rPr>
          <w:bCs/>
          <w:lang w:val="en-US"/>
        </w:rPr>
        <w:t xml:space="preserve">Second, </w:t>
      </w:r>
      <w:r w:rsidR="00402A3A">
        <w:rPr>
          <w:lang w:val="en-US"/>
        </w:rPr>
        <w:t>t</w:t>
      </w:r>
      <w:r w:rsidRPr="00402A3A">
        <w:rPr>
          <w:lang w:val="en-US"/>
        </w:rPr>
        <w:t>he dwellings figure is estimated from building consents for all properties, not just rental properties.</w:t>
      </w:r>
      <w:commentRangeEnd w:id="21"/>
      <w:r w:rsidR="00674B28">
        <w:rPr>
          <w:rStyle w:val="CommentReference"/>
        </w:rPr>
        <w:commentReference w:id="21"/>
      </w:r>
    </w:p>
    <w:p w14:paraId="00FC6D39" w14:textId="797AAA59" w:rsidR="00071FFE" w:rsidRDefault="00402A3A" w:rsidP="00AD0233">
      <w:pPr>
        <w:spacing w:line="360" w:lineRule="auto"/>
        <w:jc w:val="both"/>
        <w:rPr>
          <w:lang w:val="en-US"/>
        </w:rPr>
      </w:pPr>
      <w:r>
        <w:rPr>
          <w:lang w:val="en-US"/>
        </w:rPr>
        <w:t>To check the robustness of the results found with people per dwellings, we calculate the vacancy rate of rental properties as an alternative indicator of the supply-demand imbalance.  We use</w:t>
      </w:r>
      <w:r w:rsidR="00071FFE" w:rsidRPr="2C0E32F4">
        <w:rPr>
          <w:lang w:val="en-US"/>
        </w:rPr>
        <w:t xml:space="preserve"> unit record bond data to create a measure of </w:t>
      </w:r>
      <w:r>
        <w:rPr>
          <w:lang w:val="en-US"/>
        </w:rPr>
        <w:t xml:space="preserve">the </w:t>
      </w:r>
      <w:r w:rsidR="00071FFE" w:rsidRPr="2C0E32F4">
        <w:rPr>
          <w:lang w:val="en-US"/>
        </w:rPr>
        <w:t>time between tenancies at property level a</w:t>
      </w:r>
      <w:r>
        <w:rPr>
          <w:lang w:val="en-US"/>
        </w:rPr>
        <w:t>s a</w:t>
      </w:r>
      <w:r w:rsidR="00071FFE" w:rsidRPr="2C0E32F4">
        <w:rPr>
          <w:lang w:val="en-US"/>
        </w:rPr>
        <w:t xml:space="preserve"> proxy for the vacancy rate.</w:t>
      </w:r>
      <w:r w:rsidR="00071FFE">
        <w:rPr>
          <w:lang w:val="en-US"/>
        </w:rPr>
        <w:t xml:space="preserve"> Column 4 in table 2 show</w:t>
      </w:r>
      <w:r w:rsidR="00071FFE" w:rsidRPr="2C0E32F4">
        <w:rPr>
          <w:lang w:val="en-US"/>
        </w:rPr>
        <w:t xml:space="preserve"> </w:t>
      </w:r>
      <w:r w:rsidR="00071FFE">
        <w:rPr>
          <w:lang w:val="en-US"/>
        </w:rPr>
        <w:t>t</w:t>
      </w:r>
      <w:r w:rsidR="00071FFE" w:rsidRPr="2C0E32F4">
        <w:rPr>
          <w:lang w:val="en-US"/>
        </w:rPr>
        <w:t xml:space="preserve">he results </w:t>
      </w:r>
      <w:r w:rsidR="00071FFE">
        <w:rPr>
          <w:lang w:val="en-US"/>
        </w:rPr>
        <w:t xml:space="preserve">from </w:t>
      </w:r>
      <w:r w:rsidR="00071FFE" w:rsidRPr="2C0E32F4">
        <w:rPr>
          <w:lang w:val="en-US"/>
        </w:rPr>
        <w:t>using the vacancy rate instead of people per dwell</w:t>
      </w:r>
      <w:r>
        <w:rPr>
          <w:lang w:val="en-US"/>
        </w:rPr>
        <w:t>ing to capture the relative supply-</w:t>
      </w:r>
      <w:r w:rsidR="00071FFE" w:rsidRPr="2C0E32F4">
        <w:rPr>
          <w:lang w:val="en-US"/>
        </w:rPr>
        <w:t>demand</w:t>
      </w:r>
      <w:r>
        <w:rPr>
          <w:lang w:val="en-US"/>
        </w:rPr>
        <w:t xml:space="preserve"> balance.  The</w:t>
      </w:r>
      <w:r w:rsidR="00767EE5">
        <w:rPr>
          <w:lang w:val="en-US"/>
        </w:rPr>
        <w:t>se</w:t>
      </w:r>
      <w:r>
        <w:rPr>
          <w:lang w:val="en-US"/>
        </w:rPr>
        <w:t xml:space="preserve"> results</w:t>
      </w:r>
      <w:r w:rsidR="00071FFE">
        <w:rPr>
          <w:lang w:val="en-US"/>
        </w:rPr>
        <w:t xml:space="preserve"> </w:t>
      </w:r>
      <w:r w:rsidR="00071FFE" w:rsidRPr="2C0E32F4">
        <w:rPr>
          <w:lang w:val="en-US"/>
        </w:rPr>
        <w:t>are consistent with the baseline model. An increase in the vacancy rate signals the easing of pressure in the rental market and leads to a decrease in rental inflation.</w:t>
      </w:r>
    </w:p>
    <w:p w14:paraId="1186E7DD" w14:textId="77777777" w:rsidR="000221F9" w:rsidRPr="006D63E0" w:rsidRDefault="000221F9" w:rsidP="000221F9">
      <w:pPr>
        <w:spacing w:line="360" w:lineRule="auto"/>
        <w:jc w:val="both"/>
        <w:rPr>
          <w:bCs/>
          <w:lang w:val="en-US"/>
        </w:rPr>
      </w:pPr>
      <w:commentRangeStart w:id="22"/>
      <w:r w:rsidRPr="00BB3365">
        <w:rPr>
          <w:bCs/>
          <w:lang w:val="en-US"/>
        </w:rPr>
        <w:t>Another finding is that the</w:t>
      </w:r>
      <w:r>
        <w:rPr>
          <w:bCs/>
          <w:lang w:val="en-US"/>
        </w:rPr>
        <w:t xml:space="preserve"> sensitivity of rent inflation to</w:t>
      </w:r>
      <w:r w:rsidRPr="00BB3365">
        <w:rPr>
          <w:bCs/>
          <w:lang w:val="en-US"/>
        </w:rPr>
        <w:t xml:space="preserve"> mortgage interest</w:t>
      </w:r>
      <w:r>
        <w:rPr>
          <w:bCs/>
          <w:lang w:val="en-US"/>
        </w:rPr>
        <w:t xml:space="preserve"> rates</w:t>
      </w:r>
      <w:r w:rsidRPr="00BB3365">
        <w:rPr>
          <w:bCs/>
          <w:lang w:val="en-US"/>
        </w:rPr>
        <w:t xml:space="preserve"> is positive. H</w:t>
      </w:r>
      <w:r>
        <w:rPr>
          <w:bCs/>
          <w:lang w:val="en-US"/>
        </w:rPr>
        <w:t>owever, the sensitivity</w:t>
      </w:r>
      <w:r w:rsidRPr="00BB3365">
        <w:rPr>
          <w:bCs/>
          <w:lang w:val="en-US"/>
        </w:rPr>
        <w:t xml:space="preserve"> is quite small and </w:t>
      </w:r>
      <w:r>
        <w:rPr>
          <w:bCs/>
          <w:lang w:val="en-US"/>
        </w:rPr>
        <w:t xml:space="preserve">is </w:t>
      </w:r>
      <w:r w:rsidRPr="00BB3365">
        <w:rPr>
          <w:bCs/>
          <w:lang w:val="en-US"/>
        </w:rPr>
        <w:t>not always statistically significant across model specifications.</w:t>
      </w:r>
      <w:r>
        <w:rPr>
          <w:bCs/>
          <w:lang w:val="en-US"/>
        </w:rPr>
        <w:t xml:space="preserve"> </w:t>
      </w:r>
      <w:r>
        <w:rPr>
          <w:lang w:val="en-US"/>
        </w:rPr>
        <w:t>There are several possible explanations for the sensitivity of rent inflation to mortgage rates.</w:t>
      </w:r>
      <w:commentRangeEnd w:id="22"/>
      <w:r w:rsidR="00674B28">
        <w:rPr>
          <w:rStyle w:val="CommentReference"/>
        </w:rPr>
        <w:commentReference w:id="22"/>
      </w:r>
    </w:p>
    <w:p w14:paraId="7F79CAFE" w14:textId="77777777" w:rsidR="000221F9" w:rsidRPr="006D63E0" w:rsidRDefault="000221F9" w:rsidP="000221F9">
      <w:pPr>
        <w:spacing w:line="360" w:lineRule="auto"/>
        <w:jc w:val="both"/>
        <w:rPr>
          <w:lang w:val="en-US"/>
        </w:rPr>
      </w:pPr>
      <w:r>
        <w:rPr>
          <w:lang w:val="en-US"/>
        </w:rPr>
        <w:t>For example, first home buyers may delay</w:t>
      </w:r>
      <w:r w:rsidRPr="006D63E0">
        <w:rPr>
          <w:lang w:val="en-US"/>
        </w:rPr>
        <w:t xml:space="preserve"> buy</w:t>
      </w:r>
      <w:r>
        <w:rPr>
          <w:lang w:val="en-US"/>
        </w:rPr>
        <w:t>ing</w:t>
      </w:r>
      <w:r w:rsidRPr="006D63E0">
        <w:rPr>
          <w:lang w:val="en-US"/>
        </w:rPr>
        <w:t xml:space="preserve"> due to rising mortgage unaffordability</w:t>
      </w:r>
      <w:r>
        <w:rPr>
          <w:lang w:val="en-US"/>
        </w:rPr>
        <w:t>, increasing demand for rental property</w:t>
      </w:r>
      <w:r w:rsidRPr="006D63E0">
        <w:rPr>
          <w:lang w:val="en-US"/>
        </w:rPr>
        <w:t>.</w:t>
      </w:r>
      <w:r>
        <w:rPr>
          <w:lang w:val="en-US"/>
        </w:rPr>
        <w:t xml:space="preserve">   Higher financing costs and restricted land markets may limit the supply response to increased demand for rentals when interest rates rise, putting further pressure on rent inflation. There may also be f</w:t>
      </w:r>
      <w:r w:rsidRPr="006D63E0">
        <w:rPr>
          <w:lang w:val="en-US"/>
        </w:rPr>
        <w:t>eedback loops in the banking sector, which can limit the supply response</w:t>
      </w:r>
      <w:r>
        <w:rPr>
          <w:lang w:val="en-US"/>
        </w:rPr>
        <w:t xml:space="preserve"> of rental properties</w:t>
      </w:r>
      <w:r w:rsidRPr="006D63E0">
        <w:rPr>
          <w:lang w:val="en-US"/>
        </w:rPr>
        <w:t xml:space="preserve"> to lower interest rate</w:t>
      </w:r>
      <w:r>
        <w:rPr>
          <w:lang w:val="en-US"/>
        </w:rPr>
        <w:t>s</w:t>
      </w:r>
      <w:r w:rsidRPr="006D63E0">
        <w:rPr>
          <w:lang w:val="en-US"/>
        </w:rPr>
        <w:t>. As supply begins to increase relative to demand this will increase vac</w:t>
      </w:r>
      <w:r>
        <w:rPr>
          <w:lang w:val="en-US"/>
        </w:rPr>
        <w:t>ancy rates and reduce yields for property investors.</w:t>
      </w:r>
      <w:r w:rsidRPr="006D63E0">
        <w:rPr>
          <w:lang w:val="en-US"/>
        </w:rPr>
        <w:t xml:space="preserve"> </w:t>
      </w:r>
      <w:r>
        <w:rPr>
          <w:lang w:val="en-US"/>
        </w:rPr>
        <w:t xml:space="preserve"> This may </w:t>
      </w:r>
      <w:r w:rsidRPr="006D63E0">
        <w:rPr>
          <w:lang w:val="en-US"/>
        </w:rPr>
        <w:t>lessen</w:t>
      </w:r>
      <w:r>
        <w:rPr>
          <w:lang w:val="en-US"/>
        </w:rPr>
        <w:t xml:space="preserve"> banks’ appetite</w:t>
      </w:r>
      <w:r w:rsidRPr="006D63E0">
        <w:rPr>
          <w:lang w:val="en-US"/>
        </w:rPr>
        <w:t xml:space="preserve"> to lend for further </w:t>
      </w:r>
      <w:r>
        <w:rPr>
          <w:lang w:val="en-US"/>
        </w:rPr>
        <w:t xml:space="preserve">rental property </w:t>
      </w:r>
      <w:r w:rsidRPr="006D63E0">
        <w:rPr>
          <w:lang w:val="en-US"/>
        </w:rPr>
        <w:t>development.</w:t>
      </w:r>
    </w:p>
    <w:p w14:paraId="667ACA5F" w14:textId="3EC905BB" w:rsidR="000221F9" w:rsidRPr="009C3160" w:rsidRDefault="000221F9" w:rsidP="009C3160">
      <w:pPr>
        <w:spacing w:line="360" w:lineRule="auto"/>
        <w:jc w:val="both"/>
        <w:rPr>
          <w:lang w:val="en-US"/>
        </w:rPr>
      </w:pPr>
      <w:r>
        <w:rPr>
          <w:lang w:val="en-US"/>
        </w:rPr>
        <w:lastRenderedPageBreak/>
        <w:t xml:space="preserve">Across all specifications in table 1, the impact of general inflation, measured by CPI less rents, is positive but not statistically and economically significant. These results suggest that in an inflationary environment, the rising costs to landlords do not contribute much to rise in rents, compared to wage growth or the overall tightness of the rental market. </w:t>
      </w:r>
    </w:p>
    <w:p w14:paraId="6EF6D2E9" w14:textId="6B02D38D" w:rsidR="00AD0233" w:rsidRDefault="00AD0233" w:rsidP="00AE4044">
      <w:pPr>
        <w:pStyle w:val="FigureTableTitle"/>
        <w:rPr>
          <w:lang w:val="en-US"/>
        </w:rPr>
      </w:pPr>
      <w:r w:rsidRPr="2C0E32F4">
        <w:rPr>
          <w:lang w:val="en-US"/>
        </w:rPr>
        <w:t xml:space="preserve">Table </w:t>
      </w:r>
      <w:r>
        <w:rPr>
          <w:lang w:val="en-US"/>
        </w:rPr>
        <w:t>2</w:t>
      </w:r>
      <w:r w:rsidRPr="2C0E32F4">
        <w:rPr>
          <w:lang w:val="en-US"/>
        </w:rPr>
        <w:t xml:space="preserve"> Alternative measure of relative supply and demand</w:t>
      </w:r>
    </w:p>
    <w:tbl>
      <w:tblPr>
        <w:tblStyle w:val="TableGrid"/>
        <w:tblW w:w="9356" w:type="dxa"/>
        <w:tblLayout w:type="fixed"/>
        <w:tblLook w:val="04A0" w:firstRow="1" w:lastRow="0" w:firstColumn="1" w:lastColumn="0" w:noHBand="0" w:noVBand="1"/>
      </w:tblPr>
      <w:tblGrid>
        <w:gridCol w:w="1950"/>
        <w:gridCol w:w="1878"/>
        <w:gridCol w:w="1842"/>
        <w:gridCol w:w="1843"/>
        <w:gridCol w:w="1843"/>
      </w:tblGrid>
      <w:tr w:rsidR="00AD0233" w:rsidRPr="00AE4044" w14:paraId="4683032C" w14:textId="77777777" w:rsidTr="00C0083A">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14:paraId="0E062D7F" w14:textId="77777777" w:rsidR="00AD0233" w:rsidRPr="00AE4044" w:rsidRDefault="00AD0233" w:rsidP="00C0083A">
            <w:pPr>
              <w:rPr>
                <w:rFonts w:eastAsia="Times New Roman" w:cstheme="minorHAnsi"/>
                <w:b/>
                <w:bCs/>
                <w:color w:val="000000" w:themeColor="text1"/>
                <w:sz w:val="18"/>
                <w:szCs w:val="18"/>
              </w:rPr>
            </w:pPr>
          </w:p>
        </w:tc>
        <w:tc>
          <w:tcPr>
            <w:tcW w:w="1878" w:type="dxa"/>
            <w:tcBorders>
              <w:top w:val="double" w:sz="6" w:space="0" w:color="000000" w:themeColor="text1"/>
              <w:left w:val="nil"/>
              <w:bottom w:val="nil"/>
              <w:right w:val="nil"/>
            </w:tcBorders>
            <w:tcMar>
              <w:top w:w="102" w:type="dxa"/>
              <w:left w:w="102" w:type="dxa"/>
              <w:bottom w:w="102" w:type="dxa"/>
              <w:right w:w="102" w:type="dxa"/>
            </w:tcMar>
            <w:vAlign w:val="center"/>
          </w:tcPr>
          <w:p w14:paraId="1E0C08C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2" w:type="dxa"/>
            <w:tcBorders>
              <w:top w:val="double" w:sz="6" w:space="0" w:color="000000" w:themeColor="text1"/>
              <w:left w:val="nil"/>
              <w:bottom w:val="nil"/>
              <w:right w:val="nil"/>
            </w:tcBorders>
            <w:tcMar>
              <w:top w:w="102" w:type="dxa"/>
              <w:left w:w="102" w:type="dxa"/>
              <w:bottom w:w="102" w:type="dxa"/>
              <w:right w:w="102" w:type="dxa"/>
            </w:tcMar>
            <w:vAlign w:val="center"/>
          </w:tcPr>
          <w:p w14:paraId="4EB9712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B364A6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3" w:name="_Int_jiDxsihu"/>
            <w:r w:rsidRPr="00AE4044">
              <w:rPr>
                <w:rFonts w:eastAsia="Times New Roman" w:cstheme="minorHAnsi"/>
                <w:b/>
                <w:bCs/>
                <w:color w:val="000000" w:themeColor="text1"/>
                <w:sz w:val="18"/>
                <w:szCs w:val="18"/>
              </w:rPr>
              <w:t>nominal</w:t>
            </w:r>
            <w:bookmarkEnd w:id="23"/>
            <w:r w:rsidRPr="00AE4044">
              <w:rPr>
                <w:rFonts w:eastAsia="Times New Roman" w:cstheme="minorHAnsi"/>
                <w:b/>
                <w:bCs/>
                <w:color w:val="000000" w:themeColor="text1"/>
                <w:sz w:val="18"/>
                <w:szCs w:val="18"/>
              </w:rPr>
              <w:t>,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2CD1CAA2"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0757619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E470B2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4" w:name="_Int_erus7KEW"/>
            <w:r w:rsidRPr="00AE4044">
              <w:rPr>
                <w:rFonts w:eastAsia="Times New Roman" w:cstheme="minorHAnsi"/>
                <w:b/>
                <w:bCs/>
                <w:color w:val="000000" w:themeColor="text1"/>
                <w:sz w:val="18"/>
                <w:szCs w:val="18"/>
              </w:rPr>
              <w:t>nominal</w:t>
            </w:r>
            <w:bookmarkEnd w:id="24"/>
            <w:r w:rsidRPr="00AE4044">
              <w:rPr>
                <w:rFonts w:eastAsia="Times New Roman" w:cstheme="minorHAnsi"/>
                <w:b/>
                <w:bCs/>
                <w:color w:val="000000" w:themeColor="text1"/>
                <w:sz w:val="18"/>
                <w:szCs w:val="18"/>
              </w:rPr>
              <w:t>, flow)</w:t>
            </w:r>
          </w:p>
        </w:tc>
      </w:tr>
      <w:tr w:rsidR="00AD0233" w:rsidRPr="00AE4044" w14:paraId="307D8B40" w14:textId="77777777" w:rsidTr="00C0083A">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14:paraId="2B1D9770"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878" w:type="dxa"/>
            <w:tcBorders>
              <w:top w:val="nil"/>
              <w:left w:val="nil"/>
              <w:bottom w:val="single" w:sz="8" w:space="0" w:color="000000" w:themeColor="text1"/>
              <w:right w:val="nil"/>
            </w:tcBorders>
            <w:tcMar>
              <w:top w:w="14" w:type="dxa"/>
              <w:left w:w="14" w:type="dxa"/>
              <w:bottom w:w="14" w:type="dxa"/>
              <w:right w:w="14" w:type="dxa"/>
            </w:tcMar>
            <w:vAlign w:val="center"/>
          </w:tcPr>
          <w:p w14:paraId="29475F1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842" w:type="dxa"/>
            <w:tcBorders>
              <w:top w:val="nil"/>
              <w:left w:val="nil"/>
              <w:bottom w:val="single" w:sz="8" w:space="0" w:color="000000" w:themeColor="text1"/>
              <w:right w:val="nil"/>
            </w:tcBorders>
            <w:tcMar>
              <w:top w:w="14" w:type="dxa"/>
              <w:left w:w="14" w:type="dxa"/>
              <w:bottom w:w="14" w:type="dxa"/>
              <w:right w:w="14" w:type="dxa"/>
            </w:tcMar>
            <w:vAlign w:val="center"/>
          </w:tcPr>
          <w:p w14:paraId="32186A39"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6DAFD742"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0DE1F4E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7AFF4405" w14:textId="77777777" w:rsidTr="001A1CAA">
        <w:tc>
          <w:tcPr>
            <w:tcW w:w="1950" w:type="dxa"/>
            <w:tcBorders>
              <w:top w:val="single" w:sz="8" w:space="0" w:color="000000" w:themeColor="text1"/>
              <w:left w:val="nil"/>
              <w:bottom w:val="nil"/>
              <w:right w:val="nil"/>
            </w:tcBorders>
            <w:tcMar>
              <w:top w:w="102" w:type="dxa"/>
              <w:left w:w="102" w:type="dxa"/>
              <w:bottom w:w="102" w:type="dxa"/>
              <w:right w:w="102" w:type="dxa"/>
            </w:tcMar>
          </w:tcPr>
          <w:p w14:paraId="5B53F2B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1878" w:type="dxa"/>
            <w:tcBorders>
              <w:top w:val="single" w:sz="8" w:space="0" w:color="000000" w:themeColor="text1"/>
              <w:left w:val="nil"/>
              <w:bottom w:val="nil"/>
              <w:right w:val="nil"/>
            </w:tcBorders>
            <w:tcMar>
              <w:top w:w="102" w:type="dxa"/>
              <w:left w:w="102" w:type="dxa"/>
              <w:bottom w:w="102" w:type="dxa"/>
              <w:right w:w="102" w:type="dxa"/>
            </w:tcMar>
          </w:tcPr>
          <w:p w14:paraId="3E930F80"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0.56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2" w:type="dxa"/>
            <w:tcBorders>
              <w:top w:val="single" w:sz="8" w:space="0" w:color="000000" w:themeColor="text1"/>
              <w:left w:val="nil"/>
              <w:bottom w:val="nil"/>
              <w:right w:val="nil"/>
            </w:tcBorders>
            <w:tcMar>
              <w:top w:w="102" w:type="dxa"/>
              <w:left w:w="102" w:type="dxa"/>
              <w:bottom w:w="102" w:type="dxa"/>
              <w:right w:w="102" w:type="dxa"/>
            </w:tcMar>
          </w:tcPr>
          <w:p w14:paraId="2AC6841B"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0.52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CC6DB26"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3D20465"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0.34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r>
      <w:tr w:rsidR="00AD0233" w:rsidRPr="00AE4044" w14:paraId="7AB5A9C7" w14:textId="77777777" w:rsidTr="001A1CAA">
        <w:tc>
          <w:tcPr>
            <w:tcW w:w="1950" w:type="dxa"/>
            <w:tcBorders>
              <w:top w:val="nil"/>
              <w:left w:val="nil"/>
              <w:bottom w:val="nil"/>
              <w:right w:val="nil"/>
            </w:tcBorders>
            <w:tcMar>
              <w:top w:w="102" w:type="dxa"/>
              <w:left w:w="102" w:type="dxa"/>
              <w:bottom w:w="102" w:type="dxa"/>
              <w:right w:w="102" w:type="dxa"/>
            </w:tcMar>
          </w:tcPr>
          <w:p w14:paraId="2DE16FE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(lagged)</w:t>
            </w:r>
          </w:p>
        </w:tc>
        <w:tc>
          <w:tcPr>
            <w:tcW w:w="1878" w:type="dxa"/>
            <w:tcBorders>
              <w:top w:val="nil"/>
              <w:left w:val="nil"/>
              <w:bottom w:val="nil"/>
              <w:right w:val="nil"/>
            </w:tcBorders>
            <w:tcMar>
              <w:top w:w="102" w:type="dxa"/>
              <w:left w:w="102" w:type="dxa"/>
              <w:bottom w:w="102" w:type="dxa"/>
              <w:right w:w="102" w:type="dxa"/>
            </w:tcMar>
          </w:tcPr>
          <w:p w14:paraId="3C8E9C9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c>
          <w:tcPr>
            <w:tcW w:w="1842" w:type="dxa"/>
            <w:tcBorders>
              <w:top w:val="nil"/>
              <w:left w:val="nil"/>
              <w:bottom w:val="nil"/>
              <w:right w:val="nil"/>
            </w:tcBorders>
            <w:tcMar>
              <w:top w:w="102" w:type="dxa"/>
              <w:left w:w="102" w:type="dxa"/>
              <w:bottom w:w="102" w:type="dxa"/>
              <w:right w:w="102" w:type="dxa"/>
            </w:tcMar>
          </w:tcPr>
          <w:p w14:paraId="461A95D0"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(0.11)</w:t>
            </w:r>
          </w:p>
        </w:tc>
        <w:tc>
          <w:tcPr>
            <w:tcW w:w="1843" w:type="dxa"/>
            <w:tcBorders>
              <w:top w:val="nil"/>
              <w:left w:val="nil"/>
              <w:bottom w:val="nil"/>
              <w:right w:val="nil"/>
            </w:tcBorders>
            <w:tcMar>
              <w:top w:w="102" w:type="dxa"/>
              <w:left w:w="102" w:type="dxa"/>
              <w:bottom w:w="102" w:type="dxa"/>
              <w:right w:w="102" w:type="dxa"/>
            </w:tcMar>
          </w:tcPr>
          <w:p w14:paraId="04F22C8D"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c>
          <w:tcPr>
            <w:tcW w:w="1843" w:type="dxa"/>
            <w:tcBorders>
              <w:top w:val="nil"/>
              <w:left w:val="nil"/>
              <w:bottom w:val="nil"/>
              <w:right w:val="nil"/>
            </w:tcBorders>
            <w:tcMar>
              <w:top w:w="102" w:type="dxa"/>
              <w:left w:w="102" w:type="dxa"/>
              <w:bottom w:w="102" w:type="dxa"/>
              <w:right w:w="102" w:type="dxa"/>
            </w:tcMar>
          </w:tcPr>
          <w:p w14:paraId="59A3C47C"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088E1D5E" w14:textId="77777777" w:rsidTr="001A1CAA">
        <w:tc>
          <w:tcPr>
            <w:tcW w:w="1950" w:type="dxa"/>
            <w:tcBorders>
              <w:top w:val="nil"/>
              <w:left w:val="nil"/>
              <w:bottom w:val="nil"/>
              <w:right w:val="nil"/>
            </w:tcBorders>
            <w:tcMar>
              <w:top w:w="102" w:type="dxa"/>
              <w:left w:w="102" w:type="dxa"/>
              <w:bottom w:w="102" w:type="dxa"/>
              <w:right w:w="102" w:type="dxa"/>
            </w:tcMar>
          </w:tcPr>
          <w:p w14:paraId="263F243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878" w:type="dxa"/>
            <w:tcBorders>
              <w:top w:val="nil"/>
              <w:left w:val="nil"/>
              <w:bottom w:val="nil"/>
              <w:right w:val="nil"/>
            </w:tcBorders>
            <w:tcMar>
              <w:top w:w="102" w:type="dxa"/>
              <w:left w:w="102" w:type="dxa"/>
              <w:bottom w:w="102" w:type="dxa"/>
              <w:right w:w="102" w:type="dxa"/>
            </w:tcMar>
          </w:tcPr>
          <w:p w14:paraId="5F5E1632"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(0.52)</w:t>
            </w:r>
          </w:p>
        </w:tc>
        <w:tc>
          <w:tcPr>
            <w:tcW w:w="1842" w:type="dxa"/>
            <w:tcBorders>
              <w:top w:val="nil"/>
              <w:left w:val="nil"/>
              <w:bottom w:val="nil"/>
              <w:right w:val="nil"/>
            </w:tcBorders>
            <w:tcMar>
              <w:top w:w="102" w:type="dxa"/>
              <w:left w:w="102" w:type="dxa"/>
              <w:bottom w:w="102" w:type="dxa"/>
              <w:right w:w="102" w:type="dxa"/>
            </w:tcMar>
          </w:tcPr>
          <w:p w14:paraId="3786546E"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61D8C0"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FC520F5" w14:textId="77777777" w:rsidR="00AD0233" w:rsidRPr="00AE4044" w:rsidRDefault="00AD0233" w:rsidP="000221F9">
            <w:pPr>
              <w:rPr>
                <w:rFonts w:cstheme="minorHAnsi"/>
                <w:sz w:val="18"/>
                <w:szCs w:val="18"/>
              </w:rPr>
            </w:pPr>
          </w:p>
        </w:tc>
      </w:tr>
      <w:tr w:rsidR="00AD0233" w:rsidRPr="00AE4044" w14:paraId="088A252F" w14:textId="77777777" w:rsidTr="001A1CAA">
        <w:tc>
          <w:tcPr>
            <w:tcW w:w="1950" w:type="dxa"/>
            <w:tcBorders>
              <w:top w:val="nil"/>
              <w:left w:val="nil"/>
              <w:bottom w:val="nil"/>
              <w:right w:val="nil"/>
            </w:tcBorders>
            <w:tcMar>
              <w:top w:w="102" w:type="dxa"/>
              <w:left w:w="102" w:type="dxa"/>
              <w:bottom w:w="102" w:type="dxa"/>
              <w:right w:w="102" w:type="dxa"/>
            </w:tcMar>
          </w:tcPr>
          <w:p w14:paraId="4F0941C4"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Adults per dwelling (lagged)</w:t>
            </w:r>
          </w:p>
        </w:tc>
        <w:tc>
          <w:tcPr>
            <w:tcW w:w="1878" w:type="dxa"/>
            <w:tcBorders>
              <w:top w:val="nil"/>
              <w:left w:val="nil"/>
              <w:bottom w:val="nil"/>
              <w:right w:val="nil"/>
            </w:tcBorders>
            <w:tcMar>
              <w:top w:w="102" w:type="dxa"/>
              <w:left w:w="102" w:type="dxa"/>
              <w:bottom w:w="102" w:type="dxa"/>
              <w:right w:w="102" w:type="dxa"/>
            </w:tcMar>
          </w:tcPr>
          <w:p w14:paraId="312CD2E5"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FA37B1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1.46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(0.46)</w:t>
            </w:r>
          </w:p>
        </w:tc>
        <w:tc>
          <w:tcPr>
            <w:tcW w:w="1843" w:type="dxa"/>
            <w:tcBorders>
              <w:top w:val="nil"/>
              <w:left w:val="nil"/>
              <w:bottom w:val="nil"/>
              <w:right w:val="nil"/>
            </w:tcBorders>
            <w:tcMar>
              <w:top w:w="102" w:type="dxa"/>
              <w:left w:w="102" w:type="dxa"/>
              <w:bottom w:w="102" w:type="dxa"/>
              <w:right w:w="102" w:type="dxa"/>
            </w:tcMar>
          </w:tcPr>
          <w:p w14:paraId="5DB65B1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D1D94D" w14:textId="77777777" w:rsidR="00AD0233" w:rsidRPr="00AE4044" w:rsidRDefault="00AD0233" w:rsidP="000221F9">
            <w:pPr>
              <w:rPr>
                <w:rFonts w:cstheme="minorHAnsi"/>
                <w:sz w:val="18"/>
                <w:szCs w:val="18"/>
              </w:rPr>
            </w:pPr>
          </w:p>
        </w:tc>
      </w:tr>
      <w:tr w:rsidR="00AD0233" w:rsidRPr="00AE4044" w14:paraId="1C4EEC18" w14:textId="77777777" w:rsidTr="001A1CAA">
        <w:tc>
          <w:tcPr>
            <w:tcW w:w="1950" w:type="dxa"/>
            <w:tcBorders>
              <w:top w:val="nil"/>
              <w:left w:val="nil"/>
              <w:bottom w:val="nil"/>
              <w:right w:val="nil"/>
            </w:tcBorders>
            <w:tcMar>
              <w:top w:w="102" w:type="dxa"/>
              <w:left w:w="102" w:type="dxa"/>
              <w:bottom w:w="102" w:type="dxa"/>
              <w:right w:w="102" w:type="dxa"/>
            </w:tcMar>
          </w:tcPr>
          <w:p w14:paraId="36C1371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Population growth (lagged)</w:t>
            </w:r>
          </w:p>
        </w:tc>
        <w:tc>
          <w:tcPr>
            <w:tcW w:w="1878" w:type="dxa"/>
            <w:tcBorders>
              <w:top w:val="nil"/>
              <w:left w:val="nil"/>
              <w:bottom w:val="nil"/>
              <w:right w:val="nil"/>
            </w:tcBorders>
            <w:tcMar>
              <w:top w:w="102" w:type="dxa"/>
              <w:left w:w="102" w:type="dxa"/>
              <w:bottom w:w="102" w:type="dxa"/>
              <w:right w:w="102" w:type="dxa"/>
            </w:tcMar>
          </w:tcPr>
          <w:p w14:paraId="2D6C58D6"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3098C28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6F6BF5D5"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(0.58)</w:t>
            </w:r>
          </w:p>
        </w:tc>
        <w:tc>
          <w:tcPr>
            <w:tcW w:w="1843" w:type="dxa"/>
            <w:tcBorders>
              <w:top w:val="nil"/>
              <w:left w:val="nil"/>
              <w:bottom w:val="nil"/>
              <w:right w:val="nil"/>
            </w:tcBorders>
            <w:tcMar>
              <w:top w:w="102" w:type="dxa"/>
              <w:left w:w="102" w:type="dxa"/>
              <w:bottom w:w="102" w:type="dxa"/>
              <w:right w:w="102" w:type="dxa"/>
            </w:tcMar>
          </w:tcPr>
          <w:p w14:paraId="1BC2D415" w14:textId="77777777" w:rsidR="00AD0233" w:rsidRPr="00AE4044" w:rsidRDefault="00AD0233" w:rsidP="000221F9">
            <w:pPr>
              <w:rPr>
                <w:rFonts w:cstheme="minorHAnsi"/>
                <w:sz w:val="18"/>
                <w:szCs w:val="18"/>
              </w:rPr>
            </w:pPr>
          </w:p>
        </w:tc>
      </w:tr>
      <w:tr w:rsidR="00AD0233" w:rsidRPr="00AE4044" w14:paraId="0E69AEC7" w14:textId="77777777" w:rsidTr="001A1CAA">
        <w:tc>
          <w:tcPr>
            <w:tcW w:w="1950" w:type="dxa"/>
            <w:tcBorders>
              <w:top w:val="nil"/>
              <w:left w:val="nil"/>
              <w:bottom w:val="nil"/>
              <w:right w:val="nil"/>
            </w:tcBorders>
            <w:tcMar>
              <w:top w:w="102" w:type="dxa"/>
              <w:left w:w="102" w:type="dxa"/>
              <w:bottom w:w="102" w:type="dxa"/>
              <w:right w:w="102" w:type="dxa"/>
            </w:tcMar>
          </w:tcPr>
          <w:p w14:paraId="1AC40C9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Dwellings growth (lagged)</w:t>
            </w:r>
          </w:p>
        </w:tc>
        <w:tc>
          <w:tcPr>
            <w:tcW w:w="1878" w:type="dxa"/>
            <w:tcBorders>
              <w:top w:val="nil"/>
              <w:left w:val="nil"/>
              <w:bottom w:val="nil"/>
              <w:right w:val="nil"/>
            </w:tcBorders>
            <w:tcMar>
              <w:top w:w="102" w:type="dxa"/>
              <w:left w:w="102" w:type="dxa"/>
              <w:bottom w:w="102" w:type="dxa"/>
              <w:right w:w="102" w:type="dxa"/>
            </w:tcMar>
          </w:tcPr>
          <w:p w14:paraId="6E24D034"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5544DAF"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5E34F08A"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-1.43 </w:t>
            </w:r>
            <w:r w:rsidRPr="00AE4044">
              <w:rPr>
                <w:rFonts w:cstheme="minorHAnsi"/>
                <w:sz w:val="18"/>
                <w:szCs w:val="18"/>
              </w:rPr>
              <w:br/>
            </w:r>
            <w:r w:rsidRPr="00AE4044">
              <w:rPr>
                <w:rFonts w:eastAsia="Times New Roman" w:cstheme="minorHAnsi"/>
                <w:color w:val="000000" w:themeColor="text1"/>
                <w:sz w:val="18"/>
                <w:szCs w:val="18"/>
              </w:rPr>
              <w:t>(0.97)</w:t>
            </w:r>
          </w:p>
        </w:tc>
        <w:tc>
          <w:tcPr>
            <w:tcW w:w="1843" w:type="dxa"/>
            <w:tcBorders>
              <w:top w:val="nil"/>
              <w:left w:val="nil"/>
              <w:bottom w:val="nil"/>
              <w:right w:val="nil"/>
            </w:tcBorders>
            <w:tcMar>
              <w:top w:w="102" w:type="dxa"/>
              <w:left w:w="102" w:type="dxa"/>
              <w:bottom w:w="102" w:type="dxa"/>
              <w:right w:w="102" w:type="dxa"/>
            </w:tcMar>
          </w:tcPr>
          <w:p w14:paraId="2FFCC04A" w14:textId="77777777" w:rsidR="00AD0233" w:rsidRPr="00AE4044" w:rsidRDefault="00AD0233" w:rsidP="000221F9">
            <w:pPr>
              <w:rPr>
                <w:rFonts w:cstheme="minorHAnsi"/>
                <w:sz w:val="18"/>
                <w:szCs w:val="18"/>
              </w:rPr>
            </w:pPr>
          </w:p>
        </w:tc>
      </w:tr>
      <w:tr w:rsidR="00AD0233" w:rsidRPr="00AE4044" w14:paraId="0C49EA15" w14:textId="77777777" w:rsidTr="001A1CAA">
        <w:tc>
          <w:tcPr>
            <w:tcW w:w="1950" w:type="dxa"/>
            <w:tcBorders>
              <w:top w:val="nil"/>
              <w:left w:val="nil"/>
              <w:bottom w:val="single" w:sz="8" w:space="0" w:color="000000" w:themeColor="text1"/>
              <w:right w:val="nil"/>
            </w:tcBorders>
            <w:tcMar>
              <w:top w:w="102" w:type="dxa"/>
              <w:left w:w="102" w:type="dxa"/>
              <w:bottom w:w="102" w:type="dxa"/>
              <w:right w:w="102" w:type="dxa"/>
            </w:tcMar>
          </w:tcPr>
          <w:p w14:paraId="0762BE3F"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Change in vacant time (lagged)</w:t>
            </w:r>
          </w:p>
        </w:tc>
        <w:tc>
          <w:tcPr>
            <w:tcW w:w="1878" w:type="dxa"/>
            <w:tcBorders>
              <w:top w:val="nil"/>
              <w:left w:val="nil"/>
              <w:bottom w:val="single" w:sz="8" w:space="0" w:color="000000" w:themeColor="text1"/>
              <w:right w:val="nil"/>
            </w:tcBorders>
            <w:tcMar>
              <w:top w:w="102" w:type="dxa"/>
              <w:left w:w="102" w:type="dxa"/>
              <w:bottom w:w="102" w:type="dxa"/>
              <w:right w:w="102" w:type="dxa"/>
            </w:tcMar>
          </w:tcPr>
          <w:p w14:paraId="722921F8" w14:textId="77777777" w:rsidR="00AD0233" w:rsidRPr="00AE4044" w:rsidRDefault="00AD0233" w:rsidP="000221F9">
            <w:pPr>
              <w:rPr>
                <w:rFonts w:cstheme="minorHAnsi"/>
                <w:sz w:val="18"/>
                <w:szCs w:val="18"/>
              </w:rPr>
            </w:pPr>
          </w:p>
        </w:tc>
        <w:tc>
          <w:tcPr>
            <w:tcW w:w="1842" w:type="dxa"/>
            <w:tcBorders>
              <w:top w:val="nil"/>
              <w:left w:val="nil"/>
              <w:bottom w:val="single" w:sz="8" w:space="0" w:color="000000" w:themeColor="text1"/>
              <w:right w:val="nil"/>
            </w:tcBorders>
            <w:tcMar>
              <w:top w:w="102" w:type="dxa"/>
              <w:left w:w="102" w:type="dxa"/>
              <w:bottom w:w="102" w:type="dxa"/>
              <w:right w:w="102" w:type="dxa"/>
            </w:tcMar>
          </w:tcPr>
          <w:p w14:paraId="2F0911F1"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A02254B"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F5D6074"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(0.00)</w:t>
            </w:r>
          </w:p>
        </w:tc>
      </w:tr>
      <w:tr w:rsidR="00AD0233" w:rsidRPr="00AE4044" w14:paraId="6F36CCE3" w14:textId="77777777" w:rsidTr="00C0083A">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14:paraId="0AA5D3FD"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878" w:type="dxa"/>
            <w:tcBorders>
              <w:top w:val="single" w:sz="8" w:space="0" w:color="000000" w:themeColor="text1"/>
              <w:left w:val="nil"/>
              <w:bottom w:val="nil"/>
              <w:right w:val="nil"/>
            </w:tcBorders>
            <w:tcMar>
              <w:top w:w="52" w:type="dxa"/>
              <w:left w:w="102" w:type="dxa"/>
              <w:bottom w:w="52" w:type="dxa"/>
              <w:right w:w="102" w:type="dxa"/>
            </w:tcMar>
          </w:tcPr>
          <w:p w14:paraId="16C258C5"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2" w:type="dxa"/>
            <w:tcBorders>
              <w:top w:val="single" w:sz="8" w:space="0" w:color="000000" w:themeColor="text1"/>
              <w:left w:val="nil"/>
              <w:bottom w:val="nil"/>
              <w:right w:val="nil"/>
            </w:tcBorders>
            <w:tcMar>
              <w:top w:w="52" w:type="dxa"/>
              <w:left w:w="102" w:type="dxa"/>
              <w:bottom w:w="52" w:type="dxa"/>
              <w:right w:w="102" w:type="dxa"/>
            </w:tcMar>
          </w:tcPr>
          <w:p w14:paraId="38D43876"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4086D7DD"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101420B0"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09634482" w14:textId="77777777" w:rsidTr="00C0083A">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14:paraId="245F0F3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878" w:type="dxa"/>
            <w:tcBorders>
              <w:top w:val="nil"/>
              <w:left w:val="nil"/>
              <w:bottom w:val="double" w:sz="6" w:space="0" w:color="000000" w:themeColor="text1"/>
              <w:right w:val="nil"/>
            </w:tcBorders>
            <w:tcMar>
              <w:top w:w="52" w:type="dxa"/>
              <w:left w:w="102" w:type="dxa"/>
              <w:bottom w:w="52" w:type="dxa"/>
              <w:right w:w="102" w:type="dxa"/>
            </w:tcMar>
          </w:tcPr>
          <w:p w14:paraId="6DD75013"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842" w:type="dxa"/>
            <w:tcBorders>
              <w:top w:val="nil"/>
              <w:left w:val="nil"/>
              <w:bottom w:val="double" w:sz="6" w:space="0" w:color="000000" w:themeColor="text1"/>
              <w:right w:val="nil"/>
            </w:tcBorders>
            <w:tcMar>
              <w:top w:w="52" w:type="dxa"/>
              <w:left w:w="102" w:type="dxa"/>
              <w:bottom w:w="52" w:type="dxa"/>
              <w:right w:w="102" w:type="dxa"/>
            </w:tcMar>
          </w:tcPr>
          <w:p w14:paraId="7827D159"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0.445 / 0.385</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2A974BA1"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0.441 / 0.371</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093D228E"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0.457 / 0.398</w:t>
            </w:r>
          </w:p>
        </w:tc>
      </w:tr>
      <w:tr w:rsidR="00AD0233" w:rsidRPr="00AE4044" w14:paraId="22E1281A" w14:textId="77777777" w:rsidTr="00C0083A">
        <w:trPr>
          <w:trHeight w:val="585"/>
        </w:trPr>
        <w:tc>
          <w:tcPr>
            <w:tcW w:w="9356" w:type="dxa"/>
            <w:gridSpan w:val="5"/>
            <w:tcBorders>
              <w:top w:val="double" w:sz="6" w:space="0" w:color="000000" w:themeColor="text1"/>
              <w:left w:val="nil"/>
              <w:bottom w:val="nil"/>
              <w:right w:val="nil"/>
            </w:tcBorders>
            <w:tcMar>
              <w:top w:w="14" w:type="dxa"/>
              <w:left w:w="14" w:type="dxa"/>
              <w:bottom w:w="14" w:type="dxa"/>
              <w:right w:w="14" w:type="dxa"/>
            </w:tcMar>
            <w:vAlign w:val="center"/>
          </w:tcPr>
          <w:p w14:paraId="4047D511"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1EC5BC9A"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2CC4437" w14:textId="77777777" w:rsidR="00AD0233" w:rsidRDefault="00AD0233" w:rsidP="00AD0233">
      <w:pPr>
        <w:spacing w:line="360" w:lineRule="auto"/>
        <w:jc w:val="center"/>
        <w:rPr>
          <w:b/>
          <w:bCs/>
          <w:lang w:val="en-US"/>
        </w:rPr>
      </w:pPr>
    </w:p>
    <w:p w14:paraId="7BCA3AFD" w14:textId="77777777" w:rsidR="00071FFE" w:rsidRPr="00662552" w:rsidRDefault="00071FFE" w:rsidP="00071FFE">
      <w:pPr>
        <w:spacing w:line="360" w:lineRule="auto"/>
        <w:jc w:val="both"/>
        <w:rPr>
          <w:lang w:val="en-US"/>
        </w:rPr>
      </w:pPr>
      <w:r>
        <w:rPr>
          <w:lang w:val="en-US"/>
        </w:rPr>
        <w:t>In column 3 of table 3, w</w:t>
      </w:r>
      <w:r w:rsidRPr="009E163E">
        <w:rPr>
          <w:lang w:val="en-US"/>
        </w:rPr>
        <w:t>e look</w:t>
      </w:r>
      <w:r>
        <w:rPr>
          <w:lang w:val="en-US"/>
        </w:rPr>
        <w:t xml:space="preserve"> at the impact real wage on real rents by deflating both</w:t>
      </w:r>
      <w:r w:rsidRPr="009E163E">
        <w:rPr>
          <w:lang w:val="en-US"/>
        </w:rPr>
        <w:t xml:space="preserve"> by the CPI excluding rents. </w:t>
      </w:r>
      <w:commentRangeStart w:id="25"/>
      <w:r w:rsidRPr="009E163E">
        <w:rPr>
          <w:lang w:val="en-US"/>
        </w:rPr>
        <w:t>All regression coefficients retain their expected signs and significances which suggest that the impact of wages on rents is direct rather than through inflation.</w:t>
      </w:r>
      <w:commentRangeEnd w:id="25"/>
      <w:r w:rsidR="000B568F">
        <w:rPr>
          <w:rStyle w:val="CommentReference"/>
        </w:rPr>
        <w:commentReference w:id="25"/>
      </w:r>
    </w:p>
    <w:p w14:paraId="1845FEBD" w14:textId="77777777" w:rsidR="00071FFE" w:rsidRPr="00662552" w:rsidRDefault="00071FFE" w:rsidP="00071FFE">
      <w:pPr>
        <w:spacing w:line="360" w:lineRule="auto"/>
        <w:jc w:val="both"/>
        <w:rPr>
          <w:lang w:val="en-US"/>
        </w:rPr>
      </w:pPr>
      <w:r>
        <w:rPr>
          <w:lang w:val="en-US"/>
        </w:rPr>
        <w:t xml:space="preserve">While the flow RPI, created using new tenancies, is a good real-time indicator of rental inflation, the stock measure of RPI is considered a more comprehensive and reliable representation of the situation </w:t>
      </w:r>
      <w:r>
        <w:rPr>
          <w:lang w:val="en-US"/>
        </w:rPr>
        <w:lastRenderedPageBreak/>
        <w:t>facing most tenants, who remain in their current rental properties</w:t>
      </w:r>
      <w:r>
        <w:rPr>
          <w:b/>
          <w:bCs/>
          <w:lang w:val="en-US"/>
        </w:rPr>
        <w:t xml:space="preserve">. </w:t>
      </w:r>
      <w:r>
        <w:rPr>
          <w:lang w:val="en-US"/>
        </w:rPr>
        <w:t>In column 2 of table 3, we test our model using the stock rental inflation as the dependent variable.</w:t>
      </w:r>
    </w:p>
    <w:p w14:paraId="504A51D4" w14:textId="4D99637C" w:rsidR="00AD0233" w:rsidRDefault="00071FFE" w:rsidP="00AD0233">
      <w:pPr>
        <w:spacing w:line="360" w:lineRule="auto"/>
        <w:jc w:val="both"/>
        <w:rPr>
          <w:b/>
          <w:bCs/>
          <w:lang w:val="en-US"/>
        </w:rPr>
      </w:pPr>
      <w:r w:rsidRPr="00FF5159">
        <w:rPr>
          <w:lang w:val="en-US"/>
        </w:rPr>
        <w:t>The results are consistent</w:t>
      </w:r>
      <w:r>
        <w:rPr>
          <w:lang w:val="en-US"/>
        </w:rPr>
        <w:t xml:space="preserve"> with the flow measure</w:t>
      </w:r>
      <w:r w:rsidRPr="00FF5159">
        <w:rPr>
          <w:lang w:val="en-US"/>
        </w:rPr>
        <w:t xml:space="preserve">. All regression coefficients retain their expected signs and significances. </w:t>
      </w:r>
      <w:commentRangeStart w:id="26"/>
      <w:r w:rsidRPr="00FF5159">
        <w:rPr>
          <w:lang w:val="en-US"/>
        </w:rPr>
        <w:t xml:space="preserve">However, the magnitudes are smaller, which </w:t>
      </w:r>
      <w:r>
        <w:rPr>
          <w:lang w:val="en-US"/>
        </w:rPr>
        <w:t>may be</w:t>
      </w:r>
      <w:r w:rsidRPr="00FF5159">
        <w:rPr>
          <w:lang w:val="en-US"/>
        </w:rPr>
        <w:t xml:space="preserve"> because rental inflation for existing tenancies is typically less volatile than rental inflation for new tenancies</w:t>
      </w:r>
      <w:r>
        <w:rPr>
          <w:lang w:val="en-US"/>
        </w:rPr>
        <w:t>, according to the sticky rents phenomenon.</w:t>
      </w:r>
      <w:commentRangeEnd w:id="26"/>
      <w:r w:rsidR="000B568F">
        <w:rPr>
          <w:rStyle w:val="CommentReference"/>
        </w:rPr>
        <w:commentReference w:id="26"/>
      </w:r>
    </w:p>
    <w:p w14:paraId="4E32228F" w14:textId="5B37D1CF" w:rsidR="00AD0233" w:rsidRPr="00005C1F" w:rsidRDefault="00AD0233" w:rsidP="00005C1F">
      <w:pPr>
        <w:pStyle w:val="FigureTableTitle"/>
        <w:rPr>
          <w:lang w:val="en-US"/>
        </w:rPr>
      </w:pPr>
      <w:r w:rsidRPr="2C0E32F4">
        <w:rPr>
          <w:lang w:val="en-US"/>
        </w:rPr>
        <w:t xml:space="preserve">Table </w:t>
      </w:r>
      <w:r>
        <w:rPr>
          <w:lang w:val="en-US"/>
        </w:rPr>
        <w:t>3</w:t>
      </w:r>
      <w:r w:rsidRPr="2C0E32F4">
        <w:rPr>
          <w:lang w:val="en-US"/>
        </w:rPr>
        <w:t>: Alternative measure of rental inflation</w:t>
      </w:r>
    </w:p>
    <w:tbl>
      <w:tblPr>
        <w:tblStyle w:val="TableGrid"/>
        <w:tblW w:w="9356" w:type="dxa"/>
        <w:tblLayout w:type="fixed"/>
        <w:tblLook w:val="04A0" w:firstRow="1" w:lastRow="0" w:firstColumn="1" w:lastColumn="0" w:noHBand="0" w:noVBand="1"/>
      </w:tblPr>
      <w:tblGrid>
        <w:gridCol w:w="3402"/>
        <w:gridCol w:w="1985"/>
        <w:gridCol w:w="2268"/>
        <w:gridCol w:w="1701"/>
      </w:tblGrid>
      <w:tr w:rsidR="00AD0233" w:rsidRPr="00AE4044" w14:paraId="4F9BFDE5" w14:textId="77777777" w:rsidTr="00C0083A">
        <w:trPr>
          <w:trHeight w:val="645"/>
        </w:trPr>
        <w:tc>
          <w:tcPr>
            <w:tcW w:w="3402" w:type="dxa"/>
            <w:tcBorders>
              <w:top w:val="double" w:sz="6" w:space="0" w:color="000000" w:themeColor="text1"/>
              <w:left w:val="nil"/>
              <w:bottom w:val="nil"/>
              <w:right w:val="nil"/>
            </w:tcBorders>
            <w:tcMar>
              <w:top w:w="102" w:type="dxa"/>
              <w:left w:w="102" w:type="dxa"/>
              <w:bottom w:w="102" w:type="dxa"/>
              <w:right w:w="102" w:type="dxa"/>
            </w:tcMar>
            <w:vAlign w:val="center"/>
          </w:tcPr>
          <w:p w14:paraId="74649B0B" w14:textId="77777777" w:rsidR="00AD0233" w:rsidRPr="00AE4044" w:rsidRDefault="00AD0233" w:rsidP="00C0083A">
            <w:pPr>
              <w:rPr>
                <w:rFonts w:eastAsia="Times New Roman" w:cstheme="minorHAnsi"/>
                <w:b/>
                <w:bCs/>
                <w:color w:val="000000" w:themeColor="text1"/>
                <w:sz w:val="18"/>
                <w:szCs w:val="18"/>
              </w:rPr>
            </w:pPr>
          </w:p>
        </w:tc>
        <w:tc>
          <w:tcPr>
            <w:tcW w:w="1985" w:type="dxa"/>
            <w:tcBorders>
              <w:top w:val="double" w:sz="6" w:space="0" w:color="000000" w:themeColor="text1"/>
              <w:left w:val="nil"/>
              <w:bottom w:val="nil"/>
              <w:right w:val="nil"/>
            </w:tcBorders>
            <w:tcMar>
              <w:top w:w="102" w:type="dxa"/>
              <w:left w:w="102" w:type="dxa"/>
              <w:bottom w:w="102" w:type="dxa"/>
              <w:right w:w="102" w:type="dxa"/>
            </w:tcMar>
            <w:vAlign w:val="center"/>
          </w:tcPr>
          <w:p w14:paraId="529CDFB1"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673E7C50"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7" w:name="_Int_wLMPbhIV"/>
            <w:r w:rsidRPr="00AE4044">
              <w:rPr>
                <w:rFonts w:eastAsia="Times New Roman" w:cstheme="minorHAnsi"/>
                <w:b/>
                <w:bCs/>
                <w:color w:val="000000" w:themeColor="text1"/>
                <w:sz w:val="18"/>
                <w:szCs w:val="18"/>
              </w:rPr>
              <w:t>nominal</w:t>
            </w:r>
            <w:bookmarkEnd w:id="27"/>
            <w:r w:rsidRPr="00AE4044">
              <w:rPr>
                <w:rFonts w:eastAsia="Times New Roman" w:cstheme="minorHAnsi"/>
                <w:b/>
                <w:bCs/>
                <w:color w:val="000000" w:themeColor="text1"/>
                <w:sz w:val="18"/>
                <w:szCs w:val="18"/>
              </w:rPr>
              <w:t>, flow)</w:t>
            </w:r>
          </w:p>
        </w:tc>
        <w:tc>
          <w:tcPr>
            <w:tcW w:w="2268" w:type="dxa"/>
            <w:tcBorders>
              <w:top w:val="double" w:sz="6" w:space="0" w:color="000000" w:themeColor="text1"/>
              <w:left w:val="nil"/>
              <w:bottom w:val="nil"/>
              <w:right w:val="nil"/>
            </w:tcBorders>
            <w:tcMar>
              <w:top w:w="102" w:type="dxa"/>
              <w:left w:w="102" w:type="dxa"/>
              <w:bottom w:w="102" w:type="dxa"/>
              <w:right w:w="102" w:type="dxa"/>
            </w:tcMar>
            <w:vAlign w:val="center"/>
          </w:tcPr>
          <w:p w14:paraId="6334024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5D48F36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8" w:name="_Int_H4Po0it3"/>
            <w:r w:rsidRPr="00AE4044">
              <w:rPr>
                <w:rFonts w:eastAsia="Times New Roman" w:cstheme="minorHAnsi"/>
                <w:b/>
                <w:bCs/>
                <w:color w:val="000000" w:themeColor="text1"/>
                <w:sz w:val="18"/>
                <w:szCs w:val="18"/>
              </w:rPr>
              <w:t>nominal</w:t>
            </w:r>
            <w:bookmarkEnd w:id="28"/>
            <w:r w:rsidRPr="00AE4044">
              <w:rPr>
                <w:rFonts w:eastAsia="Times New Roman" w:cstheme="minorHAnsi"/>
                <w:b/>
                <w:bCs/>
                <w:color w:val="000000" w:themeColor="text1"/>
                <w:sz w:val="18"/>
                <w:szCs w:val="18"/>
              </w:rPr>
              <w:t>, stock)</w:t>
            </w:r>
          </w:p>
        </w:tc>
        <w:tc>
          <w:tcPr>
            <w:tcW w:w="1701" w:type="dxa"/>
            <w:tcBorders>
              <w:top w:val="double" w:sz="6" w:space="0" w:color="000000" w:themeColor="text1"/>
              <w:left w:val="nil"/>
              <w:bottom w:val="nil"/>
              <w:right w:val="nil"/>
            </w:tcBorders>
            <w:tcMar>
              <w:top w:w="102" w:type="dxa"/>
              <w:left w:w="102" w:type="dxa"/>
              <w:bottom w:w="102" w:type="dxa"/>
              <w:right w:w="102" w:type="dxa"/>
            </w:tcMar>
            <w:vAlign w:val="center"/>
          </w:tcPr>
          <w:p w14:paraId="52AE8F6F"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0DC1671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9" w:name="_Int_fwHVS0wn"/>
            <w:r w:rsidRPr="00AE4044">
              <w:rPr>
                <w:rFonts w:eastAsia="Times New Roman" w:cstheme="minorHAnsi"/>
                <w:b/>
                <w:bCs/>
                <w:color w:val="000000" w:themeColor="text1"/>
                <w:sz w:val="18"/>
                <w:szCs w:val="18"/>
              </w:rPr>
              <w:t>real</w:t>
            </w:r>
            <w:bookmarkEnd w:id="29"/>
            <w:r w:rsidRPr="00AE4044">
              <w:rPr>
                <w:rFonts w:eastAsia="Times New Roman" w:cstheme="minorHAnsi"/>
                <w:b/>
                <w:bCs/>
                <w:color w:val="000000" w:themeColor="text1"/>
                <w:sz w:val="18"/>
                <w:szCs w:val="18"/>
              </w:rPr>
              <w:t>, flow)</w:t>
            </w:r>
          </w:p>
        </w:tc>
      </w:tr>
      <w:tr w:rsidR="00AD0233" w:rsidRPr="00AE4044" w14:paraId="7A1CD289" w14:textId="77777777" w:rsidTr="00C0083A">
        <w:trPr>
          <w:trHeight w:val="405"/>
        </w:trPr>
        <w:tc>
          <w:tcPr>
            <w:tcW w:w="3402" w:type="dxa"/>
            <w:tcBorders>
              <w:top w:val="nil"/>
              <w:left w:val="nil"/>
              <w:bottom w:val="single" w:sz="8" w:space="0" w:color="000000" w:themeColor="text1"/>
              <w:right w:val="nil"/>
            </w:tcBorders>
            <w:tcMar>
              <w:top w:w="14" w:type="dxa"/>
              <w:left w:w="14" w:type="dxa"/>
              <w:bottom w:w="14" w:type="dxa"/>
              <w:right w:w="14" w:type="dxa"/>
            </w:tcMar>
            <w:vAlign w:val="center"/>
          </w:tcPr>
          <w:p w14:paraId="2E682AA9"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985" w:type="dxa"/>
            <w:tcBorders>
              <w:top w:val="nil"/>
              <w:left w:val="nil"/>
              <w:bottom w:val="single" w:sz="8" w:space="0" w:color="000000" w:themeColor="text1"/>
              <w:right w:val="nil"/>
            </w:tcBorders>
            <w:tcMar>
              <w:top w:w="14" w:type="dxa"/>
              <w:left w:w="14" w:type="dxa"/>
              <w:bottom w:w="14" w:type="dxa"/>
              <w:right w:w="14" w:type="dxa"/>
            </w:tcMar>
            <w:vAlign w:val="center"/>
          </w:tcPr>
          <w:p w14:paraId="6D39618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2268" w:type="dxa"/>
            <w:tcBorders>
              <w:top w:val="nil"/>
              <w:left w:val="nil"/>
              <w:bottom w:val="single" w:sz="8" w:space="0" w:color="000000" w:themeColor="text1"/>
              <w:right w:val="nil"/>
            </w:tcBorders>
            <w:tcMar>
              <w:top w:w="14" w:type="dxa"/>
              <w:left w:w="14" w:type="dxa"/>
              <w:bottom w:w="14" w:type="dxa"/>
              <w:right w:w="14" w:type="dxa"/>
            </w:tcMar>
            <w:vAlign w:val="center"/>
          </w:tcPr>
          <w:p w14:paraId="4D5F1A2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701" w:type="dxa"/>
            <w:tcBorders>
              <w:top w:val="nil"/>
              <w:left w:val="nil"/>
              <w:bottom w:val="single" w:sz="8" w:space="0" w:color="000000" w:themeColor="text1"/>
              <w:right w:val="nil"/>
            </w:tcBorders>
            <w:tcMar>
              <w:top w:w="14" w:type="dxa"/>
              <w:left w:w="14" w:type="dxa"/>
              <w:bottom w:w="14" w:type="dxa"/>
              <w:right w:w="14" w:type="dxa"/>
            </w:tcMar>
            <w:vAlign w:val="center"/>
          </w:tcPr>
          <w:p w14:paraId="547A7D11"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r>
      <w:tr w:rsidR="00AD0233" w:rsidRPr="00AE4044" w14:paraId="18D92484" w14:textId="77777777" w:rsidTr="002A7CDA">
        <w:trPr>
          <w:trHeight w:val="20"/>
        </w:trPr>
        <w:tc>
          <w:tcPr>
            <w:tcW w:w="3402" w:type="dxa"/>
            <w:tcBorders>
              <w:top w:val="single" w:sz="8" w:space="0" w:color="000000" w:themeColor="text1"/>
              <w:left w:val="nil"/>
              <w:bottom w:val="nil"/>
              <w:right w:val="nil"/>
            </w:tcBorders>
            <w:tcMar>
              <w:top w:w="102" w:type="dxa"/>
              <w:left w:w="102" w:type="dxa"/>
              <w:bottom w:w="102" w:type="dxa"/>
              <w:right w:w="102" w:type="dxa"/>
            </w:tcMar>
          </w:tcPr>
          <w:p w14:paraId="3EC5B8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985" w:type="dxa"/>
            <w:tcBorders>
              <w:top w:val="single" w:sz="8" w:space="0" w:color="000000" w:themeColor="text1"/>
              <w:left w:val="nil"/>
              <w:bottom w:val="nil"/>
              <w:right w:val="nil"/>
            </w:tcBorders>
            <w:tcMar>
              <w:top w:w="102" w:type="dxa"/>
              <w:left w:w="102" w:type="dxa"/>
              <w:bottom w:w="102" w:type="dxa"/>
              <w:right w:w="102" w:type="dxa"/>
            </w:tcMar>
          </w:tcPr>
          <w:p w14:paraId="42327BF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2268" w:type="dxa"/>
            <w:tcBorders>
              <w:top w:val="single" w:sz="8" w:space="0" w:color="000000" w:themeColor="text1"/>
              <w:left w:val="nil"/>
              <w:bottom w:val="nil"/>
              <w:right w:val="nil"/>
            </w:tcBorders>
            <w:tcMar>
              <w:top w:w="102" w:type="dxa"/>
              <w:left w:w="102" w:type="dxa"/>
              <w:bottom w:w="102" w:type="dxa"/>
              <w:right w:w="102" w:type="dxa"/>
            </w:tcMar>
          </w:tcPr>
          <w:p w14:paraId="25CA0015"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(0.10)</w:t>
            </w:r>
          </w:p>
        </w:tc>
        <w:tc>
          <w:tcPr>
            <w:tcW w:w="1701" w:type="dxa"/>
            <w:tcBorders>
              <w:top w:val="single" w:sz="8" w:space="0" w:color="000000" w:themeColor="text1"/>
              <w:left w:val="nil"/>
              <w:bottom w:val="nil"/>
              <w:right w:val="nil"/>
            </w:tcBorders>
            <w:tcMar>
              <w:top w:w="102" w:type="dxa"/>
              <w:left w:w="102" w:type="dxa"/>
              <w:bottom w:w="102" w:type="dxa"/>
              <w:right w:w="102" w:type="dxa"/>
            </w:tcMar>
          </w:tcPr>
          <w:p w14:paraId="5171E13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r>
      <w:tr w:rsidR="00AD0233" w:rsidRPr="00AE4044" w14:paraId="5C221C82"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5D5A9E4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985" w:type="dxa"/>
            <w:tcBorders>
              <w:top w:val="nil"/>
              <w:left w:val="nil"/>
              <w:bottom w:val="nil"/>
              <w:right w:val="nil"/>
            </w:tcBorders>
            <w:tcMar>
              <w:top w:w="102" w:type="dxa"/>
              <w:left w:w="102" w:type="dxa"/>
              <w:bottom w:w="102" w:type="dxa"/>
              <w:right w:w="102" w:type="dxa"/>
            </w:tcMar>
          </w:tcPr>
          <w:p w14:paraId="7876670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(0.09)</w:t>
            </w:r>
          </w:p>
        </w:tc>
        <w:tc>
          <w:tcPr>
            <w:tcW w:w="2268" w:type="dxa"/>
            <w:tcBorders>
              <w:top w:val="nil"/>
              <w:left w:val="nil"/>
              <w:bottom w:val="nil"/>
              <w:right w:val="nil"/>
            </w:tcBorders>
            <w:tcMar>
              <w:top w:w="102" w:type="dxa"/>
              <w:left w:w="102" w:type="dxa"/>
              <w:bottom w:w="102" w:type="dxa"/>
              <w:right w:w="102" w:type="dxa"/>
            </w:tcMar>
          </w:tcPr>
          <w:p w14:paraId="715B4697"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(0.02)</w:t>
            </w:r>
          </w:p>
        </w:tc>
        <w:tc>
          <w:tcPr>
            <w:tcW w:w="1701" w:type="dxa"/>
            <w:tcBorders>
              <w:top w:val="nil"/>
              <w:left w:val="nil"/>
              <w:bottom w:val="nil"/>
              <w:right w:val="nil"/>
            </w:tcBorders>
            <w:tcMar>
              <w:top w:w="102" w:type="dxa"/>
              <w:left w:w="102" w:type="dxa"/>
              <w:bottom w:w="102" w:type="dxa"/>
              <w:right w:w="102" w:type="dxa"/>
            </w:tcMar>
          </w:tcPr>
          <w:p w14:paraId="55B000F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(0.08)</w:t>
            </w:r>
          </w:p>
        </w:tc>
      </w:tr>
      <w:tr w:rsidR="00AD0233" w:rsidRPr="00AE4044" w14:paraId="4234D694"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23AC8F14"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985" w:type="dxa"/>
            <w:tcBorders>
              <w:top w:val="nil"/>
              <w:left w:val="nil"/>
              <w:bottom w:val="nil"/>
              <w:right w:val="nil"/>
            </w:tcBorders>
            <w:tcMar>
              <w:top w:w="102" w:type="dxa"/>
              <w:left w:w="102" w:type="dxa"/>
              <w:bottom w:w="102" w:type="dxa"/>
              <w:right w:w="102" w:type="dxa"/>
            </w:tcMar>
          </w:tcPr>
          <w:p w14:paraId="2DF9C2A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(0.12)</w:t>
            </w:r>
          </w:p>
        </w:tc>
        <w:tc>
          <w:tcPr>
            <w:tcW w:w="2268" w:type="dxa"/>
            <w:tcBorders>
              <w:top w:val="nil"/>
              <w:left w:val="nil"/>
              <w:bottom w:val="nil"/>
              <w:right w:val="nil"/>
            </w:tcBorders>
            <w:tcMar>
              <w:top w:w="102" w:type="dxa"/>
              <w:left w:w="102" w:type="dxa"/>
              <w:bottom w:w="102" w:type="dxa"/>
              <w:right w:w="102" w:type="dxa"/>
            </w:tcMar>
          </w:tcPr>
          <w:p w14:paraId="61ADC9C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(0.03)</w:t>
            </w:r>
          </w:p>
        </w:tc>
        <w:tc>
          <w:tcPr>
            <w:tcW w:w="1701" w:type="dxa"/>
            <w:tcBorders>
              <w:top w:val="nil"/>
              <w:left w:val="nil"/>
              <w:bottom w:val="nil"/>
              <w:right w:val="nil"/>
            </w:tcBorders>
            <w:tcMar>
              <w:top w:w="102" w:type="dxa"/>
              <w:left w:w="102" w:type="dxa"/>
              <w:bottom w:w="102" w:type="dxa"/>
              <w:right w:w="102" w:type="dxa"/>
            </w:tcMar>
          </w:tcPr>
          <w:p w14:paraId="63229ED9"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5B0FF757"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018CD4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985" w:type="dxa"/>
            <w:tcBorders>
              <w:top w:val="nil"/>
              <w:left w:val="nil"/>
              <w:bottom w:val="nil"/>
              <w:right w:val="nil"/>
            </w:tcBorders>
            <w:tcMar>
              <w:top w:w="102" w:type="dxa"/>
              <w:left w:w="102" w:type="dxa"/>
              <w:bottom w:w="102" w:type="dxa"/>
              <w:right w:w="102" w:type="dxa"/>
            </w:tcMar>
          </w:tcPr>
          <w:p w14:paraId="5286CFC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(0.53)</w:t>
            </w:r>
          </w:p>
        </w:tc>
        <w:tc>
          <w:tcPr>
            <w:tcW w:w="2268" w:type="dxa"/>
            <w:tcBorders>
              <w:top w:val="nil"/>
              <w:left w:val="nil"/>
              <w:bottom w:val="nil"/>
              <w:right w:val="nil"/>
            </w:tcBorders>
            <w:tcMar>
              <w:top w:w="102" w:type="dxa"/>
              <w:left w:w="102" w:type="dxa"/>
              <w:bottom w:w="102" w:type="dxa"/>
              <w:right w:w="102" w:type="dxa"/>
            </w:tcMar>
          </w:tcPr>
          <w:p w14:paraId="18DE536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0.30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(0.14)</w:t>
            </w:r>
          </w:p>
        </w:tc>
        <w:tc>
          <w:tcPr>
            <w:tcW w:w="1701" w:type="dxa"/>
            <w:tcBorders>
              <w:top w:val="nil"/>
              <w:left w:val="nil"/>
              <w:bottom w:val="nil"/>
              <w:right w:val="nil"/>
            </w:tcBorders>
            <w:tcMar>
              <w:top w:w="102" w:type="dxa"/>
              <w:left w:w="102" w:type="dxa"/>
              <w:bottom w:w="102" w:type="dxa"/>
              <w:right w:w="102" w:type="dxa"/>
            </w:tcMar>
          </w:tcPr>
          <w:p w14:paraId="243331F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(0.53)</w:t>
            </w:r>
          </w:p>
        </w:tc>
      </w:tr>
      <w:tr w:rsidR="00AD0233" w:rsidRPr="00AE4044" w14:paraId="6EC7EDF6"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E90AA1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985" w:type="dxa"/>
            <w:tcBorders>
              <w:top w:val="nil"/>
              <w:left w:val="nil"/>
              <w:bottom w:val="nil"/>
              <w:right w:val="nil"/>
            </w:tcBorders>
            <w:tcMar>
              <w:top w:w="102" w:type="dxa"/>
              <w:left w:w="102" w:type="dxa"/>
              <w:bottom w:w="102" w:type="dxa"/>
              <w:right w:w="102" w:type="dxa"/>
            </w:tcMar>
          </w:tcPr>
          <w:p w14:paraId="5ED8D90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2268" w:type="dxa"/>
            <w:tcBorders>
              <w:top w:val="nil"/>
              <w:left w:val="nil"/>
              <w:bottom w:val="nil"/>
              <w:right w:val="nil"/>
            </w:tcBorders>
            <w:tcMar>
              <w:top w:w="102" w:type="dxa"/>
              <w:left w:w="102" w:type="dxa"/>
              <w:bottom w:w="102" w:type="dxa"/>
              <w:right w:w="102" w:type="dxa"/>
            </w:tcMar>
          </w:tcPr>
          <w:p w14:paraId="400B3B6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nil"/>
              <w:right w:val="nil"/>
            </w:tcBorders>
            <w:tcMar>
              <w:top w:w="102" w:type="dxa"/>
              <w:left w:w="102" w:type="dxa"/>
              <w:bottom w:w="102" w:type="dxa"/>
              <w:right w:w="102" w:type="dxa"/>
            </w:tcMar>
          </w:tcPr>
          <w:p w14:paraId="09F3F34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r>
      <w:tr w:rsidR="00AD0233" w:rsidRPr="00AE4044" w14:paraId="6896803B"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700DF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985" w:type="dxa"/>
            <w:tcBorders>
              <w:top w:val="nil"/>
              <w:left w:val="nil"/>
              <w:bottom w:val="nil"/>
              <w:right w:val="nil"/>
            </w:tcBorders>
            <w:tcMar>
              <w:top w:w="102" w:type="dxa"/>
              <w:left w:w="102" w:type="dxa"/>
              <w:bottom w:w="102" w:type="dxa"/>
              <w:right w:w="102" w:type="dxa"/>
            </w:tcMar>
          </w:tcPr>
          <w:p w14:paraId="4779796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2268" w:type="dxa"/>
            <w:tcBorders>
              <w:top w:val="nil"/>
              <w:left w:val="nil"/>
              <w:bottom w:val="nil"/>
              <w:right w:val="nil"/>
            </w:tcBorders>
            <w:tcMar>
              <w:top w:w="102" w:type="dxa"/>
              <w:left w:w="102" w:type="dxa"/>
              <w:bottom w:w="102" w:type="dxa"/>
              <w:right w:w="102" w:type="dxa"/>
            </w:tcMar>
          </w:tcPr>
          <w:p w14:paraId="1A32EDB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(0.04)</w:t>
            </w:r>
          </w:p>
        </w:tc>
        <w:tc>
          <w:tcPr>
            <w:tcW w:w="1701" w:type="dxa"/>
            <w:tcBorders>
              <w:top w:val="nil"/>
              <w:left w:val="nil"/>
              <w:bottom w:val="nil"/>
              <w:right w:val="nil"/>
            </w:tcBorders>
            <w:tcMar>
              <w:top w:w="102" w:type="dxa"/>
              <w:left w:w="102" w:type="dxa"/>
              <w:bottom w:w="102" w:type="dxa"/>
              <w:right w:w="102" w:type="dxa"/>
            </w:tcMar>
          </w:tcPr>
          <w:p w14:paraId="2ED626AD" w14:textId="77777777" w:rsidR="00AD0233" w:rsidRPr="00AE4044" w:rsidRDefault="00AD0233" w:rsidP="00C0083A">
            <w:pPr>
              <w:rPr>
                <w:rFonts w:cstheme="minorHAnsi"/>
                <w:sz w:val="18"/>
                <w:szCs w:val="18"/>
              </w:rPr>
            </w:pPr>
          </w:p>
        </w:tc>
      </w:tr>
      <w:tr w:rsidR="00AD0233" w:rsidRPr="00AE4044" w14:paraId="5087827C" w14:textId="77777777" w:rsidTr="002A7CDA">
        <w:trPr>
          <w:trHeight w:val="20"/>
        </w:trPr>
        <w:tc>
          <w:tcPr>
            <w:tcW w:w="3402" w:type="dxa"/>
            <w:tcBorders>
              <w:top w:val="nil"/>
              <w:left w:val="nil"/>
              <w:bottom w:val="single" w:sz="8" w:space="0" w:color="000000" w:themeColor="text1"/>
              <w:right w:val="nil"/>
            </w:tcBorders>
            <w:tcMar>
              <w:top w:w="102" w:type="dxa"/>
              <w:left w:w="102" w:type="dxa"/>
              <w:bottom w:w="102" w:type="dxa"/>
              <w:right w:w="102" w:type="dxa"/>
            </w:tcMar>
          </w:tcPr>
          <w:p w14:paraId="70C238EA"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985" w:type="dxa"/>
            <w:tcBorders>
              <w:top w:val="nil"/>
              <w:left w:val="nil"/>
              <w:bottom w:val="single" w:sz="8" w:space="0" w:color="000000" w:themeColor="text1"/>
              <w:right w:val="nil"/>
            </w:tcBorders>
            <w:tcMar>
              <w:top w:w="102" w:type="dxa"/>
              <w:left w:w="102" w:type="dxa"/>
              <w:bottom w:w="102" w:type="dxa"/>
              <w:right w:w="102" w:type="dxa"/>
            </w:tcMar>
          </w:tcPr>
          <w:p w14:paraId="660E4EE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2268" w:type="dxa"/>
            <w:tcBorders>
              <w:top w:val="nil"/>
              <w:left w:val="nil"/>
              <w:bottom w:val="single" w:sz="8" w:space="0" w:color="000000" w:themeColor="text1"/>
              <w:right w:val="nil"/>
            </w:tcBorders>
            <w:tcMar>
              <w:top w:w="102" w:type="dxa"/>
              <w:left w:w="102" w:type="dxa"/>
              <w:bottom w:w="102" w:type="dxa"/>
              <w:right w:w="102" w:type="dxa"/>
            </w:tcMar>
          </w:tcPr>
          <w:p w14:paraId="4DF61BA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-0.00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single" w:sz="8" w:space="0" w:color="000000" w:themeColor="text1"/>
              <w:right w:val="nil"/>
            </w:tcBorders>
            <w:tcMar>
              <w:top w:w="102" w:type="dxa"/>
              <w:left w:w="102" w:type="dxa"/>
              <w:bottom w:w="102" w:type="dxa"/>
              <w:right w:w="102" w:type="dxa"/>
            </w:tcMar>
          </w:tcPr>
          <w:p w14:paraId="7590D6A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r>
      <w:tr w:rsidR="00AD0233" w:rsidRPr="00AE4044" w14:paraId="02E843B8" w14:textId="77777777" w:rsidTr="002A7CDA">
        <w:trPr>
          <w:trHeight w:val="20"/>
        </w:trPr>
        <w:tc>
          <w:tcPr>
            <w:tcW w:w="3402" w:type="dxa"/>
            <w:tcBorders>
              <w:top w:val="single" w:sz="8" w:space="0" w:color="000000" w:themeColor="text1"/>
              <w:left w:val="nil"/>
              <w:bottom w:val="nil"/>
              <w:right w:val="nil"/>
            </w:tcBorders>
            <w:tcMar>
              <w:top w:w="52" w:type="dxa"/>
              <w:left w:w="102" w:type="dxa"/>
              <w:bottom w:w="52" w:type="dxa"/>
              <w:right w:w="102" w:type="dxa"/>
            </w:tcMar>
          </w:tcPr>
          <w:p w14:paraId="79A5A35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985" w:type="dxa"/>
            <w:tcBorders>
              <w:top w:val="single" w:sz="8" w:space="0" w:color="000000" w:themeColor="text1"/>
              <w:left w:val="nil"/>
              <w:bottom w:val="nil"/>
              <w:right w:val="nil"/>
            </w:tcBorders>
            <w:tcMar>
              <w:top w:w="52" w:type="dxa"/>
              <w:left w:w="102" w:type="dxa"/>
              <w:bottom w:w="52" w:type="dxa"/>
              <w:right w:w="102" w:type="dxa"/>
            </w:tcMar>
          </w:tcPr>
          <w:p w14:paraId="627827B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2268" w:type="dxa"/>
            <w:tcBorders>
              <w:top w:val="single" w:sz="8" w:space="0" w:color="000000" w:themeColor="text1"/>
              <w:left w:val="nil"/>
              <w:bottom w:val="nil"/>
              <w:right w:val="nil"/>
            </w:tcBorders>
            <w:tcMar>
              <w:top w:w="52" w:type="dxa"/>
              <w:left w:w="102" w:type="dxa"/>
              <w:bottom w:w="52" w:type="dxa"/>
              <w:right w:w="102" w:type="dxa"/>
            </w:tcMar>
          </w:tcPr>
          <w:p w14:paraId="3698223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61</w:t>
            </w:r>
          </w:p>
        </w:tc>
        <w:tc>
          <w:tcPr>
            <w:tcW w:w="1701" w:type="dxa"/>
            <w:tcBorders>
              <w:top w:val="single" w:sz="8" w:space="0" w:color="000000" w:themeColor="text1"/>
              <w:left w:val="nil"/>
              <w:bottom w:val="nil"/>
              <w:right w:val="nil"/>
            </w:tcBorders>
            <w:tcMar>
              <w:top w:w="52" w:type="dxa"/>
              <w:left w:w="102" w:type="dxa"/>
              <w:bottom w:w="52" w:type="dxa"/>
              <w:right w:w="102" w:type="dxa"/>
            </w:tcMar>
          </w:tcPr>
          <w:p w14:paraId="0564B10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72</w:t>
            </w:r>
          </w:p>
        </w:tc>
      </w:tr>
      <w:tr w:rsidR="00AD0233" w:rsidRPr="00AE4044" w14:paraId="483174C5" w14:textId="77777777" w:rsidTr="002A7CDA">
        <w:trPr>
          <w:trHeight w:val="20"/>
        </w:trPr>
        <w:tc>
          <w:tcPr>
            <w:tcW w:w="3402" w:type="dxa"/>
            <w:tcBorders>
              <w:top w:val="nil"/>
              <w:left w:val="nil"/>
              <w:bottom w:val="double" w:sz="6" w:space="0" w:color="000000" w:themeColor="text1"/>
              <w:right w:val="nil"/>
            </w:tcBorders>
            <w:tcMar>
              <w:top w:w="52" w:type="dxa"/>
              <w:left w:w="102" w:type="dxa"/>
              <w:bottom w:w="52" w:type="dxa"/>
              <w:right w:w="102" w:type="dxa"/>
            </w:tcMar>
          </w:tcPr>
          <w:p w14:paraId="237AAC15"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985" w:type="dxa"/>
            <w:tcBorders>
              <w:top w:val="nil"/>
              <w:left w:val="nil"/>
              <w:bottom w:val="double" w:sz="6" w:space="0" w:color="000000" w:themeColor="text1"/>
              <w:right w:val="nil"/>
            </w:tcBorders>
            <w:tcMar>
              <w:top w:w="52" w:type="dxa"/>
              <w:left w:w="102" w:type="dxa"/>
              <w:bottom w:w="52" w:type="dxa"/>
              <w:right w:w="102" w:type="dxa"/>
            </w:tcMar>
          </w:tcPr>
          <w:p w14:paraId="34286AFD"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2268" w:type="dxa"/>
            <w:tcBorders>
              <w:top w:val="nil"/>
              <w:left w:val="nil"/>
              <w:bottom w:val="double" w:sz="6" w:space="0" w:color="000000" w:themeColor="text1"/>
              <w:right w:val="nil"/>
            </w:tcBorders>
            <w:tcMar>
              <w:top w:w="52" w:type="dxa"/>
              <w:left w:w="102" w:type="dxa"/>
              <w:bottom w:w="52" w:type="dxa"/>
              <w:right w:w="102" w:type="dxa"/>
            </w:tcMar>
          </w:tcPr>
          <w:p w14:paraId="0D9D2FB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0.573 / 0.516</w:t>
            </w:r>
          </w:p>
        </w:tc>
        <w:tc>
          <w:tcPr>
            <w:tcW w:w="1701" w:type="dxa"/>
            <w:tcBorders>
              <w:top w:val="nil"/>
              <w:left w:val="nil"/>
              <w:bottom w:val="double" w:sz="6" w:space="0" w:color="000000" w:themeColor="text1"/>
              <w:right w:val="nil"/>
            </w:tcBorders>
            <w:tcMar>
              <w:top w:w="52" w:type="dxa"/>
              <w:left w:w="102" w:type="dxa"/>
              <w:bottom w:w="52" w:type="dxa"/>
              <w:right w:w="102" w:type="dxa"/>
            </w:tcMar>
          </w:tcPr>
          <w:p w14:paraId="623C8E7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0.560 / 0.520</w:t>
            </w:r>
          </w:p>
        </w:tc>
      </w:tr>
      <w:tr w:rsidR="00AD0233" w:rsidRPr="00AE4044" w14:paraId="2BC62A97" w14:textId="77777777" w:rsidTr="00C0083A">
        <w:trPr>
          <w:trHeight w:val="405"/>
        </w:trPr>
        <w:tc>
          <w:tcPr>
            <w:tcW w:w="9356" w:type="dxa"/>
            <w:gridSpan w:val="4"/>
            <w:tcBorders>
              <w:top w:val="double" w:sz="6" w:space="0" w:color="000000" w:themeColor="text1"/>
              <w:left w:val="nil"/>
              <w:bottom w:val="nil"/>
              <w:right w:val="nil"/>
            </w:tcBorders>
            <w:tcMar>
              <w:top w:w="14" w:type="dxa"/>
              <w:left w:w="14" w:type="dxa"/>
              <w:bottom w:w="14" w:type="dxa"/>
              <w:right w:w="14" w:type="dxa"/>
            </w:tcMar>
            <w:vAlign w:val="center"/>
          </w:tcPr>
          <w:p w14:paraId="2C597CBD"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001329F8"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In Model 3, both rents and wages are deflated using CPI excluding rents</w:t>
            </w:r>
          </w:p>
          <w:p w14:paraId="7A3DB142"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7EBC1F2" w14:textId="6A5FD94C" w:rsidR="00AD0233" w:rsidRDefault="00AD0233" w:rsidP="00AD0233">
      <w:pPr>
        <w:spacing w:line="360" w:lineRule="auto"/>
        <w:jc w:val="both"/>
        <w:rPr>
          <w:b/>
          <w:bCs/>
          <w:lang w:val="en-US"/>
        </w:rPr>
      </w:pPr>
    </w:p>
    <w:p w14:paraId="7D9826A6" w14:textId="77777777" w:rsidR="00005C1F" w:rsidRDefault="00005C1F">
      <w:pPr>
        <w:rPr>
          <w:rFonts w:ascii="Segoe UI Semibold" w:hAnsi="Segoe UI Semibold" w:cs="Segoe UI Semibold"/>
          <w:color w:val="ED1164" w:themeColor="accent1"/>
          <w:sz w:val="26"/>
          <w:szCs w:val="26"/>
          <w:lang w:val="en-US"/>
        </w:rPr>
      </w:pPr>
      <w:r>
        <w:rPr>
          <w:lang w:val="en-US"/>
        </w:rPr>
        <w:br w:type="page"/>
      </w:r>
    </w:p>
    <w:p w14:paraId="6A7C41A5" w14:textId="590A5CD4" w:rsidR="00521C09" w:rsidRPr="001D5831" w:rsidRDefault="0093630F" w:rsidP="00C80087">
      <w:pPr>
        <w:pStyle w:val="Heading2"/>
        <w:rPr>
          <w:lang w:val="en-US"/>
        </w:rPr>
      </w:pPr>
      <w:r>
        <w:rPr>
          <w:lang w:val="en-US"/>
        </w:rPr>
        <w:lastRenderedPageBreak/>
        <w:t>6.2 Regional</w:t>
      </w:r>
      <w:r w:rsidR="00521C09">
        <w:rPr>
          <w:lang w:val="en-US"/>
        </w:rPr>
        <w:t xml:space="preserve"> R</w:t>
      </w:r>
      <w:r w:rsidR="00521C09" w:rsidRPr="001D5831">
        <w:rPr>
          <w:lang w:val="en-US"/>
        </w:rPr>
        <w:t>esults</w:t>
      </w:r>
    </w:p>
    <w:p w14:paraId="3BEF43E3" w14:textId="4704B05E" w:rsidR="005E0780" w:rsidRPr="00BB1FAF" w:rsidRDefault="005E0780" w:rsidP="00BB1FAF">
      <w:pPr>
        <w:spacing w:line="360" w:lineRule="auto"/>
        <w:jc w:val="both"/>
        <w:rPr>
          <w:lang w:val="en-US"/>
        </w:rPr>
      </w:pPr>
      <w:r w:rsidRPr="00BB1FAF">
        <w:rPr>
          <w:lang w:val="en-US"/>
        </w:rPr>
        <w:t>In this section we extend the analysis to consid</w:t>
      </w:r>
      <w:r w:rsidR="00AB451F" w:rsidRPr="00BB1FAF">
        <w:rPr>
          <w:lang w:val="en-US"/>
        </w:rPr>
        <w:t>er data for the 16</w:t>
      </w:r>
      <w:r w:rsidR="0043276C" w:rsidRPr="00BB1FAF">
        <w:rPr>
          <w:lang w:val="en-US"/>
        </w:rPr>
        <w:t xml:space="preserve"> </w:t>
      </w:r>
      <w:r w:rsidR="00C246FD" w:rsidRPr="00BB1FAF">
        <w:rPr>
          <w:lang w:val="en-US"/>
        </w:rPr>
        <w:t>regional c</w:t>
      </w:r>
      <w:r w:rsidRPr="00BB1FAF">
        <w:rPr>
          <w:lang w:val="en-US"/>
        </w:rPr>
        <w:t>ouncil areas</w:t>
      </w:r>
      <w:r w:rsidR="00AB451F" w:rsidRPr="00BB1FAF">
        <w:rPr>
          <w:lang w:val="en-US"/>
        </w:rPr>
        <w:t xml:space="preserve"> of New Zealand</w:t>
      </w:r>
      <w:r w:rsidRPr="00BB1FAF">
        <w:rPr>
          <w:lang w:val="en-US"/>
        </w:rPr>
        <w:t>. Our motivation for investigating regional rental price data is two-fold: (</w:t>
      </w:r>
      <w:proofErr w:type="spellStart"/>
      <w:r w:rsidRPr="00BB1FAF">
        <w:rPr>
          <w:lang w:val="en-US"/>
        </w:rPr>
        <w:t>i</w:t>
      </w:r>
      <w:proofErr w:type="spellEnd"/>
      <w:r w:rsidRPr="00BB1FAF">
        <w:rPr>
          <w:lang w:val="en-US"/>
        </w:rPr>
        <w:t xml:space="preserve">) </w:t>
      </w:r>
      <w:r w:rsidR="00314304" w:rsidRPr="00BB1FAF">
        <w:rPr>
          <w:lang w:val="en-US"/>
        </w:rPr>
        <w:t xml:space="preserve">to </w:t>
      </w:r>
      <w:r w:rsidRPr="00BB1FAF">
        <w:rPr>
          <w:lang w:val="en-US"/>
        </w:rPr>
        <w:t>increase the amount of data available for modelling</w:t>
      </w:r>
      <w:r w:rsidR="0043276C" w:rsidRPr="00BB1FAF">
        <w:rPr>
          <w:lang w:val="en-US"/>
        </w:rPr>
        <w:t>,</w:t>
      </w:r>
      <w:r w:rsidRPr="00BB1FAF">
        <w:rPr>
          <w:lang w:val="en-US"/>
        </w:rPr>
        <w:t xml:space="preserve"> and </w:t>
      </w:r>
      <w:r w:rsidR="0043276C" w:rsidRPr="00BB1FAF">
        <w:rPr>
          <w:lang w:val="en-US"/>
        </w:rPr>
        <w:t>hence</w:t>
      </w:r>
      <w:r w:rsidR="0024628C" w:rsidRPr="00BB1FAF">
        <w:rPr>
          <w:lang w:val="en-US"/>
        </w:rPr>
        <w:t xml:space="preserve"> incorporate </w:t>
      </w:r>
      <w:r w:rsidRPr="00BB1FAF">
        <w:rPr>
          <w:lang w:val="en-US"/>
        </w:rPr>
        <w:t>additional variation in the data due to region-specific events; (ii) understanding differences, and commonalities, between regions.</w:t>
      </w:r>
    </w:p>
    <w:p w14:paraId="650C3959" w14:textId="2CE038B2" w:rsidR="005E0780" w:rsidRPr="00BB1FAF" w:rsidRDefault="005E0780" w:rsidP="00BB1FAF">
      <w:pPr>
        <w:spacing w:line="360" w:lineRule="auto"/>
        <w:jc w:val="both"/>
        <w:rPr>
          <w:lang w:val="en-US"/>
        </w:rPr>
      </w:pPr>
      <w:r w:rsidRPr="00BB1FAF">
        <w:rPr>
          <w:lang w:val="en-US"/>
        </w:rPr>
        <w:t>A demerit of using regional data is the increase in statistical volatility due to smaller quantities of data in any given region compared with modelling the count</w:t>
      </w:r>
      <w:r w:rsidR="0024628C" w:rsidRPr="00BB1FAF">
        <w:rPr>
          <w:lang w:val="en-US"/>
        </w:rPr>
        <w:t xml:space="preserve">ry as a whole. This ‘noise’ </w:t>
      </w:r>
      <w:r w:rsidRPr="00BB1FAF">
        <w:rPr>
          <w:lang w:val="en-US"/>
        </w:rPr>
        <w:t>lead us to focus on modelling annual change rather than quarterly change.</w:t>
      </w:r>
      <w:r w:rsidR="00A1209E" w:rsidRPr="00BB1FAF">
        <w:rPr>
          <w:lang w:val="en-US"/>
        </w:rPr>
        <w:t xml:space="preserve"> To avoid issues with multicollinearity we retained only one observation per year (June).</w:t>
      </w:r>
    </w:p>
    <w:p w14:paraId="77F1CD6E" w14:textId="77777777" w:rsidR="005E0780" w:rsidRPr="0008279F" w:rsidRDefault="005E0780" w:rsidP="00405D72">
      <w:pPr>
        <w:pStyle w:val="Heading3"/>
      </w:pPr>
      <w:bookmarkStart w:id="30" w:name="Xd5fdbeca0a6b0b78e02e9b9fe45f89c74c9fb73"/>
      <w:bookmarkStart w:id="31" w:name="models"/>
      <w:r w:rsidRPr="0008279F">
        <w:t>Simple panel regressions, using annual change</w:t>
      </w:r>
    </w:p>
    <w:p w14:paraId="79D718D4" w14:textId="0D8E859D" w:rsidR="005E0780" w:rsidRPr="00BB1FAF" w:rsidRDefault="005E0780" w:rsidP="00BB1FAF">
      <w:pPr>
        <w:spacing w:line="360" w:lineRule="auto"/>
        <w:jc w:val="both"/>
        <w:rPr>
          <w:lang w:val="en-US"/>
        </w:rPr>
      </w:pPr>
      <w:r w:rsidRPr="00BB1FAF">
        <w:rPr>
          <w:lang w:val="en-US"/>
        </w:rPr>
        <w:t>A simple model (</w:t>
      </w:r>
      <w:r w:rsidR="000936E3">
        <w:rPr>
          <w:lang w:val="en-US"/>
        </w:rPr>
        <w:t xml:space="preserve">Table 4: </w:t>
      </w:r>
      <w:r w:rsidRPr="00BB1FAF">
        <w:rPr>
          <w:lang w:val="en-US"/>
        </w:rPr>
        <w:t xml:space="preserve">Model </w:t>
      </w:r>
      <w:r w:rsidR="00C55837" w:rsidRPr="00BB1FAF">
        <w:rPr>
          <w:lang w:val="en-US"/>
        </w:rPr>
        <w:t>R</w:t>
      </w:r>
      <w:r w:rsidRPr="00BB1FAF">
        <w:rPr>
          <w:lang w:val="en-US"/>
        </w:rPr>
        <w:t xml:space="preserve">1) with only change in household income and people per dwelling, explains just over 31% of the variation in regional rental prices. Splitting people per dwelling into separate coefficients (people; dwellings) allows us to see the modelled impacts separately (Model </w:t>
      </w:r>
      <w:r w:rsidR="00C55837" w:rsidRPr="00BB1FAF">
        <w:rPr>
          <w:lang w:val="en-US"/>
        </w:rPr>
        <w:t>R</w:t>
      </w:r>
      <w:r w:rsidR="00AB451F" w:rsidRPr="00BB1FAF">
        <w:rPr>
          <w:lang w:val="en-US"/>
        </w:rPr>
        <w:t>2), and examination of</w:t>
      </w:r>
      <w:r w:rsidRPr="00BB1FAF">
        <w:rPr>
          <w:lang w:val="en-US"/>
        </w:rPr>
        <w:t xml:space="preserve"> the statistical significance of the covariates shows the relative importance of the explanatory variables, in order of priority: income, population, dwellings.</w:t>
      </w:r>
    </w:p>
    <w:p w14:paraId="4BE07859" w14:textId="65B011DF" w:rsidR="005E0780" w:rsidRPr="00BB1FAF" w:rsidRDefault="005E0780" w:rsidP="00BB1FAF">
      <w:pPr>
        <w:spacing w:line="360" w:lineRule="auto"/>
        <w:jc w:val="both"/>
        <w:rPr>
          <w:lang w:val="en-US"/>
        </w:rPr>
      </w:pPr>
      <w:r w:rsidRPr="00BB1FAF">
        <w:rPr>
          <w:lang w:val="en-US"/>
        </w:rPr>
        <w:t xml:space="preserve">Household disposable income is a marginally stronger predictor than personal earnings (Model </w:t>
      </w:r>
      <w:r w:rsidR="00C55837" w:rsidRPr="00BB1FAF">
        <w:rPr>
          <w:lang w:val="en-US"/>
        </w:rPr>
        <w:t>R</w:t>
      </w:r>
      <w:r w:rsidRPr="00BB1FAF">
        <w:rPr>
          <w:lang w:val="en-US"/>
        </w:rPr>
        <w:t>2</w:t>
      </w:r>
      <w:r w:rsidR="00A1209E" w:rsidRPr="00BB1FAF">
        <w:rPr>
          <w:lang w:val="en-US"/>
        </w:rPr>
        <w:t>:</w:t>
      </w:r>
      <w:r w:rsidRPr="00BB1FAF">
        <w:rPr>
          <w:lang w:val="en-US"/>
        </w:rPr>
        <w:t xml:space="preserve"> R-squared 29.2%</w:t>
      </w:r>
      <w:r w:rsidR="00A1209E" w:rsidRPr="00BB1FAF">
        <w:rPr>
          <w:lang w:val="en-US"/>
        </w:rPr>
        <w:t>;</w:t>
      </w:r>
      <w:r w:rsidRPr="00BB1FAF">
        <w:rPr>
          <w:lang w:val="en-US"/>
        </w:rPr>
        <w:t xml:space="preserve"> compared with Model </w:t>
      </w:r>
      <w:r w:rsidR="00C55837" w:rsidRPr="00BB1FAF">
        <w:rPr>
          <w:lang w:val="en-US"/>
        </w:rPr>
        <w:t>R</w:t>
      </w:r>
      <w:r w:rsidRPr="00BB1FAF">
        <w:rPr>
          <w:lang w:val="en-US"/>
        </w:rPr>
        <w:t>3</w:t>
      </w:r>
      <w:r w:rsidR="00A1209E" w:rsidRPr="00BB1FAF">
        <w:rPr>
          <w:lang w:val="en-US"/>
        </w:rPr>
        <w:t>:</w:t>
      </w:r>
      <w:r w:rsidRPr="00BB1FAF">
        <w:rPr>
          <w:lang w:val="en-US"/>
        </w:rPr>
        <w:t xml:space="preserve"> 31.6%). This makes intuitive sense since household income represents the resources of that households collectively have available for rent and other expenditure.</w:t>
      </w:r>
    </w:p>
    <w:p w14:paraId="7D75C791" w14:textId="6BD12BC5" w:rsidR="005E0780" w:rsidRPr="00405D72" w:rsidRDefault="005E0780" w:rsidP="00C80087">
      <w:pPr>
        <w:pStyle w:val="BodyText"/>
        <w:spacing w:before="0" w:after="160" w:line="360" w:lineRule="auto"/>
        <w:jc w:val="both"/>
        <w:rPr>
          <w:rFonts w:cstheme="minorHAnsi"/>
          <w:sz w:val="22"/>
          <w:szCs w:val="22"/>
        </w:rPr>
      </w:pPr>
      <w:r w:rsidRPr="00405D72">
        <w:rPr>
          <w:rFonts w:cstheme="minorHAnsi"/>
          <w:sz w:val="22"/>
          <w:szCs w:val="22"/>
        </w:rPr>
        <w:t xml:space="preserve">Including national level covariates of CPI and mortgage rates (average 2-year fixed special rates), we observe that price inflation looks to already be captured in (nominal) household income growth. Mortgage rates are significant (Models </w:t>
      </w:r>
      <w:r w:rsidR="00C55837">
        <w:rPr>
          <w:rFonts w:cstheme="minorHAnsi"/>
          <w:sz w:val="22"/>
          <w:szCs w:val="22"/>
        </w:rPr>
        <w:t>R</w:t>
      </w:r>
      <w:r w:rsidRPr="00405D72">
        <w:rPr>
          <w:rFonts w:cstheme="minorHAnsi"/>
          <w:sz w:val="22"/>
          <w:szCs w:val="22"/>
        </w:rPr>
        <w:t xml:space="preserve">4 &amp; </w:t>
      </w:r>
      <w:r w:rsidR="00C55837">
        <w:rPr>
          <w:rFonts w:cstheme="minorHAnsi"/>
          <w:sz w:val="22"/>
          <w:szCs w:val="22"/>
        </w:rPr>
        <w:t>R</w:t>
      </w:r>
      <w:r w:rsidRPr="00405D72">
        <w:rPr>
          <w:rFonts w:cstheme="minorHAnsi"/>
          <w:sz w:val="22"/>
          <w:szCs w:val="22"/>
        </w:rPr>
        <w:t>5) and improve the R-squared to nearly 35%.</w:t>
      </w:r>
    </w:p>
    <w:p w14:paraId="1936D961" w14:textId="77777777" w:rsidR="00C80087" w:rsidRDefault="00C80087">
      <w:pPr>
        <w:rPr>
          <w:rFonts w:ascii="Segoe UI Semibold" w:hAnsi="Segoe UI Semibold" w:cs="Segoe UI Semibold"/>
          <w:i/>
          <w:iCs/>
          <w:sz w:val="20"/>
          <w:szCs w:val="20"/>
        </w:rPr>
      </w:pPr>
      <w:bookmarkStart w:id="32" w:name="X1f5f7bb28260fc673be03b00485c45541c21750"/>
      <w:r>
        <w:br w:type="page"/>
      </w:r>
    </w:p>
    <w:p w14:paraId="3FC3C294" w14:textId="583E611F" w:rsidR="005E0780" w:rsidRPr="00C55837" w:rsidRDefault="000936E3" w:rsidP="00C55837">
      <w:pPr>
        <w:pStyle w:val="FigureTableTitle"/>
      </w:pPr>
      <w:r>
        <w:lastRenderedPageBreak/>
        <w:t>Table 4</w:t>
      </w:r>
      <w:r w:rsidR="00802761">
        <w:t xml:space="preserve"> </w:t>
      </w:r>
      <w:r w:rsidR="00C55837">
        <w:t>–</w:t>
      </w:r>
      <w:r w:rsidR="00802761">
        <w:t xml:space="preserve"> </w:t>
      </w:r>
      <w:r w:rsidR="00C55837">
        <w:t>Regional p</w:t>
      </w:r>
      <w:r w:rsidR="005E0780" w:rsidRPr="0008279F">
        <w:t>anel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226"/>
        <w:gridCol w:w="1105"/>
        <w:gridCol w:w="1128"/>
        <w:gridCol w:w="1159"/>
        <w:gridCol w:w="1133"/>
        <w:gridCol w:w="1159"/>
        <w:gridCol w:w="1160"/>
      </w:tblGrid>
      <w:tr w:rsidR="005E0780" w:rsidRPr="00CC11EE" w14:paraId="20DD2B7E" w14:textId="77777777" w:rsidTr="00C0083A">
        <w:tc>
          <w:tcPr>
            <w:tcW w:w="0" w:type="auto"/>
            <w:tcBorders>
              <w:top w:val="double" w:sz="6" w:space="0" w:color="auto"/>
            </w:tcBorders>
            <w:tcMar>
              <w:top w:w="113" w:type="dxa"/>
              <w:left w:w="113" w:type="dxa"/>
              <w:bottom w:w="113" w:type="dxa"/>
              <w:right w:w="113" w:type="dxa"/>
            </w:tcMar>
            <w:vAlign w:val="center"/>
            <w:hideMark/>
          </w:tcPr>
          <w:p w14:paraId="540C8773" w14:textId="77777777" w:rsidR="005E0780" w:rsidRPr="00CC11EE" w:rsidRDefault="005E0780" w:rsidP="00C0083A">
            <w:pPr>
              <w:rPr>
                <w:rFonts w:eastAsia="Times New Roman" w:cstheme="minorHAnsi"/>
                <w:b/>
                <w:bCs/>
                <w:sz w:val="18"/>
                <w:szCs w:val="18"/>
              </w:rPr>
            </w:pPr>
            <w:r w:rsidRPr="00CC11EE">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FB51EE4" w14:textId="5289085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1</w:t>
            </w:r>
          </w:p>
        </w:tc>
        <w:tc>
          <w:tcPr>
            <w:tcW w:w="0" w:type="auto"/>
            <w:tcBorders>
              <w:top w:val="double" w:sz="6" w:space="0" w:color="auto"/>
            </w:tcBorders>
            <w:tcMar>
              <w:top w:w="113" w:type="dxa"/>
              <w:left w:w="113" w:type="dxa"/>
              <w:bottom w:w="113" w:type="dxa"/>
              <w:right w:w="113" w:type="dxa"/>
            </w:tcMar>
            <w:vAlign w:val="center"/>
            <w:hideMark/>
          </w:tcPr>
          <w:p w14:paraId="626F020B" w14:textId="3FF91EC0"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2</w:t>
            </w:r>
          </w:p>
        </w:tc>
        <w:tc>
          <w:tcPr>
            <w:tcW w:w="0" w:type="auto"/>
            <w:tcBorders>
              <w:top w:val="double" w:sz="6" w:space="0" w:color="auto"/>
            </w:tcBorders>
            <w:tcMar>
              <w:top w:w="113" w:type="dxa"/>
              <w:left w:w="113" w:type="dxa"/>
              <w:bottom w:w="113" w:type="dxa"/>
              <w:right w:w="113" w:type="dxa"/>
            </w:tcMar>
            <w:vAlign w:val="center"/>
            <w:hideMark/>
          </w:tcPr>
          <w:p w14:paraId="57AE4B84" w14:textId="0E50D55A"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3</w:t>
            </w:r>
          </w:p>
        </w:tc>
        <w:tc>
          <w:tcPr>
            <w:tcW w:w="0" w:type="auto"/>
            <w:tcBorders>
              <w:top w:val="double" w:sz="6" w:space="0" w:color="auto"/>
            </w:tcBorders>
            <w:tcMar>
              <w:top w:w="113" w:type="dxa"/>
              <w:left w:w="113" w:type="dxa"/>
              <w:bottom w:w="113" w:type="dxa"/>
              <w:right w:w="113" w:type="dxa"/>
            </w:tcMar>
            <w:vAlign w:val="center"/>
            <w:hideMark/>
          </w:tcPr>
          <w:p w14:paraId="5493F9E4" w14:textId="4DE308F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4</w:t>
            </w:r>
          </w:p>
        </w:tc>
        <w:tc>
          <w:tcPr>
            <w:tcW w:w="0" w:type="auto"/>
            <w:tcBorders>
              <w:top w:val="double" w:sz="6" w:space="0" w:color="auto"/>
            </w:tcBorders>
            <w:tcMar>
              <w:top w:w="113" w:type="dxa"/>
              <w:left w:w="113" w:type="dxa"/>
              <w:bottom w:w="113" w:type="dxa"/>
              <w:right w:w="113" w:type="dxa"/>
            </w:tcMar>
            <w:vAlign w:val="center"/>
            <w:hideMark/>
          </w:tcPr>
          <w:p w14:paraId="4BE69218" w14:textId="7744586C"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677F7CA1" w14:textId="5DF9E776"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6</w:t>
            </w:r>
          </w:p>
        </w:tc>
      </w:tr>
      <w:tr w:rsidR="005E0780" w:rsidRPr="00CC11EE" w14:paraId="2993F1FB" w14:textId="77777777" w:rsidTr="00C0083A">
        <w:tc>
          <w:tcPr>
            <w:tcW w:w="0" w:type="auto"/>
            <w:tcBorders>
              <w:bottom w:val="single" w:sz="6" w:space="0" w:color="auto"/>
            </w:tcBorders>
            <w:vAlign w:val="center"/>
            <w:hideMark/>
          </w:tcPr>
          <w:p w14:paraId="5FDA560A" w14:textId="77777777" w:rsidR="005E0780" w:rsidRPr="00CC11EE" w:rsidRDefault="005E0780" w:rsidP="00C0083A">
            <w:pPr>
              <w:rPr>
                <w:rFonts w:eastAsia="Times New Roman" w:cstheme="minorHAnsi"/>
                <w:i/>
                <w:iCs/>
                <w:sz w:val="18"/>
                <w:szCs w:val="18"/>
              </w:rPr>
            </w:pPr>
            <w:r w:rsidRPr="00CC11EE">
              <w:rPr>
                <w:rFonts w:eastAsia="Times New Roman" w:cstheme="minorHAnsi"/>
                <w:i/>
                <w:iCs/>
                <w:sz w:val="18"/>
                <w:szCs w:val="18"/>
              </w:rPr>
              <w:t>Predictors</w:t>
            </w:r>
          </w:p>
        </w:tc>
        <w:tc>
          <w:tcPr>
            <w:tcW w:w="0" w:type="auto"/>
            <w:tcBorders>
              <w:bottom w:val="single" w:sz="6" w:space="0" w:color="auto"/>
            </w:tcBorders>
            <w:vAlign w:val="center"/>
            <w:hideMark/>
          </w:tcPr>
          <w:p w14:paraId="5623B29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32875FD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E738C4D"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1DA225E"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2865331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4D64A82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r>
      <w:tr w:rsidR="005E0780" w:rsidRPr="00CC11EE" w14:paraId="38A8FAA9" w14:textId="77777777" w:rsidTr="00C0083A">
        <w:tc>
          <w:tcPr>
            <w:tcW w:w="0" w:type="auto"/>
            <w:tcMar>
              <w:top w:w="113" w:type="dxa"/>
              <w:left w:w="113" w:type="dxa"/>
              <w:bottom w:w="113" w:type="dxa"/>
              <w:right w:w="113" w:type="dxa"/>
            </w:tcMar>
            <w:hideMark/>
          </w:tcPr>
          <w:p w14:paraId="2BB6EFC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Household income</w:t>
            </w:r>
          </w:p>
        </w:tc>
        <w:tc>
          <w:tcPr>
            <w:tcW w:w="0" w:type="auto"/>
            <w:tcMar>
              <w:top w:w="113" w:type="dxa"/>
              <w:left w:w="113" w:type="dxa"/>
              <w:bottom w:w="113" w:type="dxa"/>
              <w:right w:w="113" w:type="dxa"/>
            </w:tcMar>
            <w:hideMark/>
          </w:tcPr>
          <w:p w14:paraId="241A0EC6"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1.25 </w:t>
            </w:r>
            <w:r w:rsidRPr="00CC11EE">
              <w:rPr>
                <w:rFonts w:eastAsia="Times New Roman" w:cstheme="minorHAnsi"/>
                <w:sz w:val="18"/>
                <w:szCs w:val="18"/>
                <w:vertAlign w:val="superscript"/>
              </w:rPr>
              <w:t>***</w:t>
            </w:r>
            <w:r w:rsidRPr="00CC11EE">
              <w:rPr>
                <w:rFonts w:eastAsia="Times New Roman" w:cstheme="minorHAnsi"/>
                <w:sz w:val="18"/>
                <w:szCs w:val="18"/>
              </w:rPr>
              <w:br/>
              <w:t>(0.12)</w:t>
            </w:r>
          </w:p>
        </w:tc>
        <w:tc>
          <w:tcPr>
            <w:tcW w:w="0" w:type="auto"/>
            <w:tcMar>
              <w:top w:w="113" w:type="dxa"/>
              <w:left w:w="113" w:type="dxa"/>
              <w:bottom w:w="113" w:type="dxa"/>
              <w:right w:w="113" w:type="dxa"/>
            </w:tcMar>
            <w:hideMark/>
          </w:tcPr>
          <w:p w14:paraId="16B5751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1.30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4A5A68F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979DBF9"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1.19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22F885D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1.21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3332A321"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1.00 </w:t>
            </w:r>
            <w:r w:rsidRPr="00CC11EE">
              <w:rPr>
                <w:rFonts w:eastAsia="Times New Roman" w:cstheme="minorHAnsi"/>
                <w:sz w:val="18"/>
                <w:szCs w:val="18"/>
                <w:vertAlign w:val="superscript"/>
              </w:rPr>
              <w:t>***</w:t>
            </w:r>
            <w:r w:rsidRPr="00CC11EE">
              <w:rPr>
                <w:rFonts w:eastAsia="Times New Roman" w:cstheme="minorHAnsi"/>
                <w:sz w:val="18"/>
                <w:szCs w:val="18"/>
              </w:rPr>
              <w:br/>
              <w:t>(0.13)</w:t>
            </w:r>
          </w:p>
        </w:tc>
      </w:tr>
      <w:tr w:rsidR="005E0780" w:rsidRPr="00CC11EE" w14:paraId="72DE93C9" w14:textId="77777777" w:rsidTr="00C0083A">
        <w:tc>
          <w:tcPr>
            <w:tcW w:w="0" w:type="auto"/>
            <w:tcMar>
              <w:top w:w="113" w:type="dxa"/>
              <w:left w:w="113" w:type="dxa"/>
              <w:bottom w:w="113" w:type="dxa"/>
              <w:right w:w="113" w:type="dxa"/>
            </w:tcMar>
            <w:hideMark/>
          </w:tcPr>
          <w:p w14:paraId="45A4FEC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People per dwelling</w:t>
            </w:r>
          </w:p>
        </w:tc>
        <w:tc>
          <w:tcPr>
            <w:tcW w:w="0" w:type="auto"/>
            <w:tcMar>
              <w:top w:w="113" w:type="dxa"/>
              <w:left w:w="113" w:type="dxa"/>
              <w:bottom w:w="113" w:type="dxa"/>
              <w:right w:w="113" w:type="dxa"/>
            </w:tcMar>
            <w:hideMark/>
          </w:tcPr>
          <w:p w14:paraId="65CF333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0.80 </w:t>
            </w:r>
            <w:r w:rsidRPr="00CC11EE">
              <w:rPr>
                <w:rFonts w:eastAsia="Times New Roman" w:cstheme="minorHAnsi"/>
                <w:sz w:val="18"/>
                <w:szCs w:val="18"/>
                <w:vertAlign w:val="superscript"/>
              </w:rPr>
              <w:t>***</w:t>
            </w:r>
            <w:r w:rsidRPr="00CC11EE">
              <w:rPr>
                <w:rFonts w:eastAsia="Times New Roman" w:cstheme="minorHAnsi"/>
                <w:sz w:val="18"/>
                <w:szCs w:val="18"/>
              </w:rPr>
              <w:br/>
              <w:t>(0.23)</w:t>
            </w:r>
          </w:p>
        </w:tc>
        <w:tc>
          <w:tcPr>
            <w:tcW w:w="0" w:type="auto"/>
            <w:tcMar>
              <w:top w:w="113" w:type="dxa"/>
              <w:left w:w="113" w:type="dxa"/>
              <w:bottom w:w="113" w:type="dxa"/>
              <w:right w:w="113" w:type="dxa"/>
            </w:tcMar>
            <w:hideMark/>
          </w:tcPr>
          <w:p w14:paraId="58EDC3A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3477368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C74C67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6EEBE1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000342E" w14:textId="77777777" w:rsidR="005E0780" w:rsidRPr="00CC11EE" w:rsidRDefault="005E0780" w:rsidP="00C0083A">
            <w:pPr>
              <w:jc w:val="center"/>
              <w:rPr>
                <w:rFonts w:eastAsia="Times New Roman" w:cstheme="minorHAnsi"/>
                <w:sz w:val="18"/>
                <w:szCs w:val="18"/>
              </w:rPr>
            </w:pPr>
          </w:p>
        </w:tc>
      </w:tr>
      <w:tr w:rsidR="005E0780" w:rsidRPr="00CC11EE" w14:paraId="56D2E115" w14:textId="77777777" w:rsidTr="00C0083A">
        <w:tc>
          <w:tcPr>
            <w:tcW w:w="0" w:type="auto"/>
            <w:tcMar>
              <w:top w:w="113" w:type="dxa"/>
              <w:left w:w="113" w:type="dxa"/>
              <w:bottom w:w="113" w:type="dxa"/>
              <w:right w:w="113" w:type="dxa"/>
            </w:tcMar>
            <w:hideMark/>
          </w:tcPr>
          <w:p w14:paraId="5FD8865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Population</w:t>
            </w:r>
          </w:p>
        </w:tc>
        <w:tc>
          <w:tcPr>
            <w:tcW w:w="0" w:type="auto"/>
            <w:tcMar>
              <w:top w:w="113" w:type="dxa"/>
              <w:left w:w="113" w:type="dxa"/>
              <w:bottom w:w="113" w:type="dxa"/>
              <w:right w:w="113" w:type="dxa"/>
            </w:tcMar>
            <w:hideMark/>
          </w:tcPr>
          <w:p w14:paraId="10A7CA3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004B84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0.74 </w:t>
            </w:r>
            <w:r w:rsidRPr="00CC11EE">
              <w:rPr>
                <w:rFonts w:eastAsia="Times New Roman" w:cstheme="minorHAnsi"/>
                <w:sz w:val="18"/>
                <w:szCs w:val="18"/>
                <w:vertAlign w:val="superscript"/>
              </w:rPr>
              <w:t>**</w:t>
            </w:r>
            <w:r w:rsidRPr="00CC11EE">
              <w:rPr>
                <w:rFonts w:eastAsia="Times New Roman" w:cstheme="minorHAnsi"/>
                <w:sz w:val="18"/>
                <w:szCs w:val="18"/>
              </w:rPr>
              <w:br/>
              <w:t>(0.24)</w:t>
            </w:r>
          </w:p>
        </w:tc>
        <w:tc>
          <w:tcPr>
            <w:tcW w:w="0" w:type="auto"/>
            <w:tcMar>
              <w:top w:w="113" w:type="dxa"/>
              <w:left w:w="113" w:type="dxa"/>
              <w:bottom w:w="113" w:type="dxa"/>
              <w:right w:w="113" w:type="dxa"/>
            </w:tcMar>
            <w:hideMark/>
          </w:tcPr>
          <w:p w14:paraId="201E6D0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1.10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4A48D12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1.08 </w:t>
            </w:r>
            <w:r w:rsidRPr="00CC11EE">
              <w:rPr>
                <w:rFonts w:eastAsia="Times New Roman" w:cstheme="minorHAnsi"/>
                <w:sz w:val="18"/>
                <w:szCs w:val="18"/>
                <w:vertAlign w:val="superscript"/>
              </w:rPr>
              <w:t>***</w:t>
            </w:r>
            <w:r w:rsidRPr="00CC11EE">
              <w:rPr>
                <w:rFonts w:eastAsia="Times New Roman" w:cstheme="minorHAnsi"/>
                <w:sz w:val="18"/>
                <w:szCs w:val="18"/>
              </w:rPr>
              <w:br/>
              <w:t>(0.26)</w:t>
            </w:r>
          </w:p>
        </w:tc>
        <w:tc>
          <w:tcPr>
            <w:tcW w:w="0" w:type="auto"/>
            <w:tcMar>
              <w:top w:w="113" w:type="dxa"/>
              <w:left w:w="113" w:type="dxa"/>
              <w:bottom w:w="113" w:type="dxa"/>
              <w:right w:w="113" w:type="dxa"/>
            </w:tcMar>
            <w:hideMark/>
          </w:tcPr>
          <w:p w14:paraId="668D70F4"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1.02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5B33370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0.54 </w:t>
            </w:r>
            <w:r w:rsidRPr="00CC11EE">
              <w:rPr>
                <w:rFonts w:eastAsia="Times New Roman" w:cstheme="minorHAnsi"/>
                <w:sz w:val="18"/>
                <w:szCs w:val="18"/>
                <w:vertAlign w:val="superscript"/>
              </w:rPr>
              <w:t>*</w:t>
            </w:r>
            <w:r w:rsidRPr="00CC11EE">
              <w:rPr>
                <w:rFonts w:eastAsia="Times New Roman" w:cstheme="minorHAnsi"/>
                <w:sz w:val="18"/>
                <w:szCs w:val="18"/>
              </w:rPr>
              <w:br/>
              <w:t>(0.24)</w:t>
            </w:r>
          </w:p>
        </w:tc>
      </w:tr>
      <w:tr w:rsidR="005E0780" w:rsidRPr="00CC11EE" w14:paraId="16DF9E84" w14:textId="77777777" w:rsidTr="00C0083A">
        <w:tc>
          <w:tcPr>
            <w:tcW w:w="0" w:type="auto"/>
            <w:tcMar>
              <w:top w:w="113" w:type="dxa"/>
              <w:left w:w="113" w:type="dxa"/>
              <w:bottom w:w="113" w:type="dxa"/>
              <w:right w:w="113" w:type="dxa"/>
            </w:tcMar>
            <w:hideMark/>
          </w:tcPr>
          <w:p w14:paraId="7311BEC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Dwellings</w:t>
            </w:r>
          </w:p>
        </w:tc>
        <w:tc>
          <w:tcPr>
            <w:tcW w:w="0" w:type="auto"/>
            <w:tcMar>
              <w:top w:w="113" w:type="dxa"/>
              <w:left w:w="113" w:type="dxa"/>
              <w:bottom w:w="113" w:type="dxa"/>
              <w:right w:w="113" w:type="dxa"/>
            </w:tcMar>
            <w:hideMark/>
          </w:tcPr>
          <w:p w14:paraId="0AD1354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6F4F1C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-1.15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DEC401A"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-0.79 </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7B63F2F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-1.44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46DFA6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-1.38 </w:t>
            </w:r>
            <w:r w:rsidRPr="00CC11EE">
              <w:rPr>
                <w:rFonts w:eastAsia="Times New Roman" w:cstheme="minorHAnsi"/>
                <w:sz w:val="18"/>
                <w:szCs w:val="18"/>
                <w:vertAlign w:val="superscript"/>
              </w:rPr>
              <w:t>**</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4A2C0C45"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-2.92 </w:t>
            </w:r>
            <w:r w:rsidRPr="00CC11EE">
              <w:rPr>
                <w:rFonts w:eastAsia="Times New Roman" w:cstheme="minorHAnsi"/>
                <w:sz w:val="18"/>
                <w:szCs w:val="18"/>
                <w:vertAlign w:val="superscript"/>
              </w:rPr>
              <w:t>***</w:t>
            </w:r>
            <w:r w:rsidRPr="00CC11EE">
              <w:rPr>
                <w:rFonts w:eastAsia="Times New Roman" w:cstheme="minorHAnsi"/>
                <w:sz w:val="18"/>
                <w:szCs w:val="18"/>
              </w:rPr>
              <w:br/>
              <w:t>(0.50)</w:t>
            </w:r>
          </w:p>
        </w:tc>
      </w:tr>
      <w:tr w:rsidR="005E0780" w:rsidRPr="00CC11EE" w14:paraId="680DB539" w14:textId="77777777" w:rsidTr="00C0083A">
        <w:tc>
          <w:tcPr>
            <w:tcW w:w="0" w:type="auto"/>
            <w:tcMar>
              <w:top w:w="113" w:type="dxa"/>
              <w:left w:w="113" w:type="dxa"/>
              <w:bottom w:w="113" w:type="dxa"/>
              <w:right w:w="113" w:type="dxa"/>
            </w:tcMar>
            <w:hideMark/>
          </w:tcPr>
          <w:p w14:paraId="1BD0F390"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Median earnings</w:t>
            </w:r>
          </w:p>
        </w:tc>
        <w:tc>
          <w:tcPr>
            <w:tcW w:w="0" w:type="auto"/>
            <w:tcMar>
              <w:top w:w="113" w:type="dxa"/>
              <w:left w:w="113" w:type="dxa"/>
              <w:bottom w:w="113" w:type="dxa"/>
              <w:right w:w="113" w:type="dxa"/>
            </w:tcMar>
            <w:hideMark/>
          </w:tcPr>
          <w:p w14:paraId="3A1CAB56"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78E5DBC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52D63D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1.43 </w:t>
            </w:r>
            <w:r w:rsidRPr="00CC11EE">
              <w:rPr>
                <w:rFonts w:eastAsia="Times New Roman" w:cstheme="minorHAnsi"/>
                <w:sz w:val="18"/>
                <w:szCs w:val="18"/>
                <w:vertAlign w:val="superscript"/>
              </w:rPr>
              <w:t>***</w:t>
            </w:r>
            <w:r w:rsidRPr="00CC11EE">
              <w:rPr>
                <w:rFonts w:eastAsia="Times New Roman" w:cstheme="minorHAnsi"/>
                <w:sz w:val="18"/>
                <w:szCs w:val="18"/>
              </w:rPr>
              <w:br/>
              <w:t>(0.16)</w:t>
            </w:r>
          </w:p>
        </w:tc>
        <w:tc>
          <w:tcPr>
            <w:tcW w:w="0" w:type="auto"/>
            <w:tcMar>
              <w:top w:w="113" w:type="dxa"/>
              <w:left w:w="113" w:type="dxa"/>
              <w:bottom w:w="113" w:type="dxa"/>
              <w:right w:w="113" w:type="dxa"/>
            </w:tcMar>
            <w:hideMark/>
          </w:tcPr>
          <w:p w14:paraId="595B32F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ABE6EF1"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6B2E527" w14:textId="77777777" w:rsidR="005E0780" w:rsidRPr="00CC11EE" w:rsidRDefault="005E0780" w:rsidP="00C0083A">
            <w:pPr>
              <w:jc w:val="center"/>
              <w:rPr>
                <w:rFonts w:eastAsia="Times New Roman" w:cstheme="minorHAnsi"/>
                <w:sz w:val="18"/>
                <w:szCs w:val="18"/>
              </w:rPr>
            </w:pPr>
          </w:p>
        </w:tc>
      </w:tr>
      <w:tr w:rsidR="005E0780" w:rsidRPr="00CC11EE" w14:paraId="31B71F64" w14:textId="77777777" w:rsidTr="00C0083A">
        <w:tc>
          <w:tcPr>
            <w:tcW w:w="0" w:type="auto"/>
            <w:tcMar>
              <w:top w:w="113" w:type="dxa"/>
              <w:left w:w="113" w:type="dxa"/>
              <w:bottom w:w="113" w:type="dxa"/>
              <w:right w:w="113" w:type="dxa"/>
            </w:tcMar>
            <w:hideMark/>
          </w:tcPr>
          <w:p w14:paraId="70EE446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CPI</w:t>
            </w:r>
          </w:p>
        </w:tc>
        <w:tc>
          <w:tcPr>
            <w:tcW w:w="0" w:type="auto"/>
            <w:tcMar>
              <w:top w:w="113" w:type="dxa"/>
              <w:left w:w="113" w:type="dxa"/>
              <w:bottom w:w="113" w:type="dxa"/>
              <w:right w:w="113" w:type="dxa"/>
            </w:tcMar>
            <w:hideMark/>
          </w:tcPr>
          <w:p w14:paraId="7FC3883F"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0B4ECEE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642AB0"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42C699A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0.10 </w:t>
            </w:r>
            <w:r w:rsidRPr="00CC11EE">
              <w:rPr>
                <w:rFonts w:eastAsia="Times New Roman" w:cstheme="minorHAnsi"/>
                <w:sz w:val="18"/>
                <w:szCs w:val="18"/>
              </w:rPr>
              <w:br/>
              <w:t>(0.15)</w:t>
            </w:r>
          </w:p>
        </w:tc>
        <w:tc>
          <w:tcPr>
            <w:tcW w:w="0" w:type="auto"/>
            <w:tcMar>
              <w:top w:w="113" w:type="dxa"/>
              <w:left w:w="113" w:type="dxa"/>
              <w:bottom w:w="113" w:type="dxa"/>
              <w:right w:w="113" w:type="dxa"/>
            </w:tcMar>
            <w:hideMark/>
          </w:tcPr>
          <w:p w14:paraId="58023F5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45B17E" w14:textId="77777777" w:rsidR="005E0780" w:rsidRPr="00CC11EE" w:rsidRDefault="005E0780" w:rsidP="00C0083A">
            <w:pPr>
              <w:jc w:val="center"/>
              <w:rPr>
                <w:rFonts w:eastAsia="Times New Roman" w:cstheme="minorHAnsi"/>
                <w:sz w:val="18"/>
                <w:szCs w:val="18"/>
              </w:rPr>
            </w:pPr>
          </w:p>
        </w:tc>
      </w:tr>
      <w:tr w:rsidR="005E0780" w:rsidRPr="00CC11EE" w14:paraId="115469A7" w14:textId="77777777" w:rsidTr="00C0083A">
        <w:tc>
          <w:tcPr>
            <w:tcW w:w="0" w:type="auto"/>
            <w:tcMar>
              <w:top w:w="113" w:type="dxa"/>
              <w:left w:w="113" w:type="dxa"/>
              <w:bottom w:w="113" w:type="dxa"/>
              <w:right w:w="113" w:type="dxa"/>
            </w:tcMar>
            <w:hideMark/>
          </w:tcPr>
          <w:p w14:paraId="593C1964"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1A6F7E7"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2D814C4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459420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F47ADE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BE79E8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FB9ADFB"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5AD6D40D" w14:textId="77777777" w:rsidTr="00C0083A">
        <w:tc>
          <w:tcPr>
            <w:tcW w:w="0" w:type="auto"/>
            <w:tcMar>
              <w:top w:w="113" w:type="dxa"/>
              <w:left w:w="113" w:type="dxa"/>
              <w:bottom w:w="113" w:type="dxa"/>
              <w:right w:w="113" w:type="dxa"/>
            </w:tcMar>
            <w:hideMark/>
          </w:tcPr>
          <w:p w14:paraId="6E65DBB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2009-15</w:t>
            </w:r>
          </w:p>
        </w:tc>
        <w:tc>
          <w:tcPr>
            <w:tcW w:w="0" w:type="auto"/>
            <w:tcMar>
              <w:top w:w="113" w:type="dxa"/>
              <w:left w:w="113" w:type="dxa"/>
              <w:bottom w:w="113" w:type="dxa"/>
              <w:right w:w="113" w:type="dxa"/>
            </w:tcMar>
            <w:hideMark/>
          </w:tcPr>
          <w:p w14:paraId="54AA2610"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E830AF5"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44815F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C80ABE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F50B08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5925BC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-0.03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0BB9CEF4" w14:textId="77777777" w:rsidTr="00C0083A">
        <w:tc>
          <w:tcPr>
            <w:tcW w:w="0" w:type="auto"/>
            <w:tcMar>
              <w:top w:w="113" w:type="dxa"/>
              <w:left w:w="113" w:type="dxa"/>
              <w:bottom w:w="113" w:type="dxa"/>
              <w:right w:w="113" w:type="dxa"/>
            </w:tcMar>
            <w:hideMark/>
          </w:tcPr>
          <w:p w14:paraId="7E91E7DC"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post-2016</w:t>
            </w:r>
          </w:p>
        </w:tc>
        <w:tc>
          <w:tcPr>
            <w:tcW w:w="0" w:type="auto"/>
            <w:tcMar>
              <w:top w:w="113" w:type="dxa"/>
              <w:left w:w="113" w:type="dxa"/>
              <w:bottom w:w="113" w:type="dxa"/>
              <w:right w:w="113" w:type="dxa"/>
            </w:tcMar>
            <w:hideMark/>
          </w:tcPr>
          <w:p w14:paraId="3E78EDC4"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40464202"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25F1D5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5F591E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8EB626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92BADDD"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0.01 </w:t>
            </w:r>
            <w:r w:rsidRPr="00CC11EE">
              <w:rPr>
                <w:rFonts w:eastAsia="Times New Roman" w:cstheme="minorHAnsi"/>
                <w:sz w:val="18"/>
                <w:szCs w:val="18"/>
              </w:rPr>
              <w:br/>
              <w:t>(0.00)</w:t>
            </w:r>
          </w:p>
        </w:tc>
      </w:tr>
      <w:tr w:rsidR="005E0780" w:rsidRPr="00CC11EE" w14:paraId="67F4417C" w14:textId="77777777" w:rsidTr="00C0083A">
        <w:tc>
          <w:tcPr>
            <w:tcW w:w="0" w:type="auto"/>
            <w:tcBorders>
              <w:top w:val="single" w:sz="6" w:space="0" w:color="auto"/>
            </w:tcBorders>
            <w:tcMar>
              <w:top w:w="57" w:type="dxa"/>
              <w:left w:w="113" w:type="dxa"/>
              <w:bottom w:w="57" w:type="dxa"/>
              <w:right w:w="113" w:type="dxa"/>
            </w:tcMar>
            <w:hideMark/>
          </w:tcPr>
          <w:p w14:paraId="72452E0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304602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9EA3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9F3841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E207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7F28AFE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56F09E4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r>
      <w:tr w:rsidR="005E0780" w:rsidRPr="00CC11EE" w14:paraId="1BB6EE97" w14:textId="77777777" w:rsidTr="00C0083A">
        <w:tc>
          <w:tcPr>
            <w:tcW w:w="0" w:type="auto"/>
            <w:tcMar>
              <w:top w:w="57" w:type="dxa"/>
              <w:left w:w="113" w:type="dxa"/>
              <w:bottom w:w="57" w:type="dxa"/>
              <w:right w:w="113" w:type="dxa"/>
            </w:tcMar>
            <w:hideMark/>
          </w:tcPr>
          <w:p w14:paraId="2081276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R</w:t>
            </w:r>
            <w:r w:rsidRPr="00CC11EE">
              <w:rPr>
                <w:rFonts w:eastAsia="Times New Roman" w:cstheme="minorHAnsi"/>
                <w:sz w:val="18"/>
                <w:szCs w:val="18"/>
                <w:vertAlign w:val="superscript"/>
              </w:rPr>
              <w:t>2</w:t>
            </w:r>
            <w:r w:rsidRPr="00CC11EE">
              <w:rPr>
                <w:rFonts w:eastAsia="Times New Roman" w:cstheme="minorHAnsi"/>
                <w:sz w:val="18"/>
                <w:szCs w:val="18"/>
              </w:rPr>
              <w:t xml:space="preserve"> / R</w:t>
            </w:r>
            <w:r w:rsidRPr="00CC11EE">
              <w:rPr>
                <w:rFonts w:eastAsia="Times New Roman" w:cstheme="minorHAnsi"/>
                <w:sz w:val="18"/>
                <w:szCs w:val="18"/>
                <w:vertAlign w:val="superscript"/>
              </w:rPr>
              <w:t>2</w:t>
            </w:r>
            <w:r w:rsidRPr="00CC11EE">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15D0C5AD"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0.314 / 0.271</w:t>
            </w:r>
          </w:p>
        </w:tc>
        <w:tc>
          <w:tcPr>
            <w:tcW w:w="0" w:type="auto"/>
            <w:tcMar>
              <w:top w:w="57" w:type="dxa"/>
              <w:left w:w="113" w:type="dxa"/>
              <w:bottom w:w="57" w:type="dxa"/>
              <w:right w:w="113" w:type="dxa"/>
            </w:tcMar>
            <w:hideMark/>
          </w:tcPr>
          <w:p w14:paraId="053C46F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0.316 / 0.270</w:t>
            </w:r>
          </w:p>
        </w:tc>
        <w:tc>
          <w:tcPr>
            <w:tcW w:w="0" w:type="auto"/>
            <w:tcMar>
              <w:top w:w="57" w:type="dxa"/>
              <w:left w:w="113" w:type="dxa"/>
              <w:bottom w:w="57" w:type="dxa"/>
              <w:right w:w="113" w:type="dxa"/>
            </w:tcMar>
            <w:hideMark/>
          </w:tcPr>
          <w:p w14:paraId="747BC97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0.292 / 0.245</w:t>
            </w:r>
          </w:p>
        </w:tc>
        <w:tc>
          <w:tcPr>
            <w:tcW w:w="0" w:type="auto"/>
            <w:tcMar>
              <w:top w:w="57" w:type="dxa"/>
              <w:left w:w="113" w:type="dxa"/>
              <w:bottom w:w="57" w:type="dxa"/>
              <w:right w:w="113" w:type="dxa"/>
            </w:tcMar>
            <w:hideMark/>
          </w:tcPr>
          <w:p w14:paraId="4BEC1871"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0.349 / 0.301</w:t>
            </w:r>
          </w:p>
        </w:tc>
        <w:tc>
          <w:tcPr>
            <w:tcW w:w="0" w:type="auto"/>
            <w:tcMar>
              <w:top w:w="57" w:type="dxa"/>
              <w:left w:w="113" w:type="dxa"/>
              <w:bottom w:w="57" w:type="dxa"/>
              <w:right w:w="113" w:type="dxa"/>
            </w:tcMar>
            <w:hideMark/>
          </w:tcPr>
          <w:p w14:paraId="3B7294F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0.348 / 0.302</w:t>
            </w:r>
          </w:p>
        </w:tc>
        <w:tc>
          <w:tcPr>
            <w:tcW w:w="0" w:type="auto"/>
            <w:tcMar>
              <w:top w:w="57" w:type="dxa"/>
              <w:left w:w="113" w:type="dxa"/>
              <w:bottom w:w="57" w:type="dxa"/>
              <w:right w:w="113" w:type="dxa"/>
            </w:tcMar>
            <w:hideMark/>
          </w:tcPr>
          <w:p w14:paraId="35C9D9D7"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0.492 / 0.452</w:t>
            </w:r>
          </w:p>
        </w:tc>
      </w:tr>
      <w:tr w:rsidR="005E0780" w:rsidRPr="00CC11EE" w14:paraId="198CBBBB" w14:textId="77777777" w:rsidTr="00C0083A">
        <w:tc>
          <w:tcPr>
            <w:tcW w:w="0" w:type="auto"/>
            <w:gridSpan w:val="7"/>
            <w:tcBorders>
              <w:top w:val="double" w:sz="6" w:space="0" w:color="000000"/>
            </w:tcBorders>
            <w:vAlign w:val="center"/>
            <w:hideMark/>
          </w:tcPr>
          <w:p w14:paraId="6ECB8711"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64E4644" w14:textId="1A634E9C"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53EBD665" w14:textId="37FD951D" w:rsidR="005E0780" w:rsidRPr="00CC11EE"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6FE794A8" w14:textId="4889D4BC" w:rsidR="00D770A3" w:rsidRDefault="00D770A3" w:rsidP="00A1209E">
      <w:pPr>
        <w:pStyle w:val="Heading3"/>
      </w:pPr>
      <w:bookmarkStart w:id="33" w:name="X5c7ea40b98769256adb0a3fdacc3b107776e2f7"/>
      <w:bookmarkEnd w:id="30"/>
      <w:bookmarkEnd w:id="32"/>
      <w:r>
        <w:t>Including period dummy variables</w:t>
      </w:r>
    </w:p>
    <w:p w14:paraId="1E21E3A6" w14:textId="4AF894EC" w:rsidR="00FC6FA0" w:rsidRPr="00BB1FAF" w:rsidRDefault="00FC6FA0" w:rsidP="00BB1FAF">
      <w:pPr>
        <w:spacing w:line="360" w:lineRule="auto"/>
        <w:jc w:val="both"/>
        <w:rPr>
          <w:lang w:val="en-US"/>
        </w:rPr>
      </w:pPr>
      <w:r w:rsidRPr="00BB1FAF">
        <w:rPr>
          <w:lang w:val="en-US"/>
        </w:rPr>
        <w:t>Exploratory data analysis found differences in</w:t>
      </w:r>
      <w:r w:rsidR="002226C9" w:rsidRPr="00BB1FAF">
        <w:rPr>
          <w:lang w:val="en-US"/>
        </w:rPr>
        <w:t xml:space="preserve"> the</w:t>
      </w:r>
      <w:r w:rsidRPr="00BB1FAF">
        <w:rPr>
          <w:lang w:val="en-US"/>
        </w:rPr>
        <w:t xml:space="preserve"> relationship be</w:t>
      </w:r>
      <w:r w:rsidR="00A118C7" w:rsidRPr="00BB1FAF">
        <w:rPr>
          <w:lang w:val="en-US"/>
        </w:rPr>
        <w:t>tween rent and covariates over</w:t>
      </w:r>
      <w:r w:rsidRPr="00BB1FAF">
        <w:rPr>
          <w:lang w:val="en-US"/>
        </w:rPr>
        <w:t xml:space="preserve"> time </w:t>
      </w:r>
      <w:r w:rsidR="00A118C7" w:rsidRPr="00BB1FAF">
        <w:rPr>
          <w:lang w:val="en-US"/>
        </w:rPr>
        <w:t>(</w:t>
      </w:r>
      <w:r w:rsidR="006F6F8A" w:rsidRPr="00BB1FAF">
        <w:rPr>
          <w:lang w:val="en-US"/>
        </w:rPr>
        <w:t xml:space="preserve">Fig. 6). </w:t>
      </w:r>
      <w:r w:rsidRPr="00BB1FAF">
        <w:rPr>
          <w:lang w:val="en-US"/>
        </w:rPr>
        <w:t>Inc</w:t>
      </w:r>
      <w:r w:rsidR="006F6F8A" w:rsidRPr="00BB1FAF">
        <w:rPr>
          <w:lang w:val="en-US"/>
        </w:rPr>
        <w:t>luding dummy variables for three</w:t>
      </w:r>
      <w:r w:rsidRPr="00BB1FAF">
        <w:rPr>
          <w:lang w:val="en-US"/>
        </w:rPr>
        <w:t xml:space="preserve"> periods</w:t>
      </w:r>
      <w:r w:rsidR="0043276C" w:rsidRPr="00BB1FAF">
        <w:rPr>
          <w:lang w:val="en-US"/>
        </w:rPr>
        <w:t xml:space="preserve"> of similar duration</w:t>
      </w:r>
      <w:r w:rsidR="00ED71DC">
        <w:rPr>
          <w:lang w:val="en-US"/>
        </w:rPr>
        <w:t xml:space="preserve">, but differing rates of </w:t>
      </w:r>
      <w:r w:rsidR="00ED71DC">
        <w:rPr>
          <w:lang w:val="en-US"/>
        </w:rPr>
        <w:lastRenderedPageBreak/>
        <w:t>population growth</w:t>
      </w:r>
      <w:r w:rsidRPr="00BB1FAF">
        <w:rPr>
          <w:lang w:val="en-US"/>
        </w:rPr>
        <w:t xml:space="preserve"> </w:t>
      </w:r>
      <w:r w:rsidR="006F6F8A" w:rsidRPr="00BB1FAF">
        <w:rPr>
          <w:lang w:val="en-US"/>
        </w:rPr>
        <w:t>(pre-2009</w:t>
      </w:r>
      <w:r w:rsidR="00ED71DC">
        <w:rPr>
          <w:lang w:val="en-US"/>
        </w:rPr>
        <w:t xml:space="preserve">, </w:t>
      </w:r>
      <w:r w:rsidR="006F6F8A" w:rsidRPr="00BB1FAF">
        <w:rPr>
          <w:lang w:val="en-US"/>
        </w:rPr>
        <w:t>2009-15</w:t>
      </w:r>
      <w:r w:rsidR="00ED71DC">
        <w:rPr>
          <w:lang w:val="en-US"/>
        </w:rPr>
        <w:t xml:space="preserve">, </w:t>
      </w:r>
      <w:r w:rsidR="006F6F8A" w:rsidRPr="00BB1FAF">
        <w:rPr>
          <w:lang w:val="en-US"/>
        </w:rPr>
        <w:t>post</w:t>
      </w:r>
      <w:r w:rsidR="00ED71DC">
        <w:rPr>
          <w:lang w:val="en-US"/>
        </w:rPr>
        <w:t>-2016</w:t>
      </w:r>
      <w:r w:rsidR="006F6F8A" w:rsidRPr="00BB1FAF">
        <w:rPr>
          <w:lang w:val="en-US"/>
        </w:rPr>
        <w:t>)</w:t>
      </w:r>
      <w:r w:rsidR="009C3160">
        <w:rPr>
          <w:lang w:val="en-US"/>
        </w:rPr>
        <w:t>,</w:t>
      </w:r>
      <w:r w:rsidR="00ED71DC">
        <w:rPr>
          <w:rStyle w:val="FootnoteReference"/>
          <w:lang w:val="en-US"/>
        </w:rPr>
        <w:footnoteReference w:id="9"/>
      </w:r>
      <w:r w:rsidR="006F6F8A" w:rsidRPr="00BB1FAF">
        <w:rPr>
          <w:lang w:val="en-US"/>
        </w:rPr>
        <w:t xml:space="preserve"> </w:t>
      </w:r>
      <w:r w:rsidRPr="00BB1FAF">
        <w:rPr>
          <w:lang w:val="en-US"/>
        </w:rPr>
        <w:t>are found to be significant and increase the overall explanatory power (</w:t>
      </w:r>
      <w:r w:rsidR="00005C1F">
        <w:rPr>
          <w:lang w:val="en-US"/>
        </w:rPr>
        <w:t xml:space="preserve">Table 4: </w:t>
      </w:r>
      <w:r w:rsidRPr="00BB1FAF">
        <w:rPr>
          <w:lang w:val="en-US"/>
        </w:rPr>
        <w:t xml:space="preserve">Model </w:t>
      </w:r>
      <w:r w:rsidR="006F6F8A" w:rsidRPr="00BB1FAF">
        <w:rPr>
          <w:lang w:val="en-US"/>
        </w:rPr>
        <w:t>R</w:t>
      </w:r>
      <w:r w:rsidRPr="00BB1FAF">
        <w:rPr>
          <w:lang w:val="en-US"/>
        </w:rPr>
        <w:t>6).</w:t>
      </w:r>
      <w:r w:rsidR="006F6F8A" w:rsidRPr="00BB1FAF">
        <w:rPr>
          <w:lang w:val="en-US"/>
        </w:rPr>
        <w:t xml:space="preserve"> This suggests compounding factors may be at play during sustained periods of imbalance between the supply and demand of rental properties.</w:t>
      </w:r>
      <w:r w:rsidRPr="00BB1FAF">
        <w:rPr>
          <w:lang w:val="en-US"/>
        </w:rPr>
        <w:t xml:space="preserve"> </w:t>
      </w:r>
    </w:p>
    <w:p w14:paraId="420F8B78" w14:textId="0A0F1615" w:rsidR="00DA05B3" w:rsidRDefault="00DA05B3" w:rsidP="00DA05B3">
      <w:pPr>
        <w:pStyle w:val="FigureTableTitle"/>
      </w:pPr>
      <w:r>
        <w:t>Fig. 6 – Temporal and spatial differences in people-per-dwelling and rental price growth correlations</w:t>
      </w:r>
    </w:p>
    <w:p w14:paraId="73336BAE" w14:textId="732185CE" w:rsidR="00C246FD" w:rsidRPr="007213DA" w:rsidRDefault="007213DA" w:rsidP="007213DA">
      <w:r>
        <w:rPr>
          <w:noProof/>
          <w:lang w:eastAsia="en-NZ"/>
          <w14:ligatures w14:val="none"/>
        </w:rPr>
        <w:drawing>
          <wp:inline distT="0" distB="0" distL="0" distR="0" wp14:anchorId="46EEA896" wp14:editId="2FC946C9">
            <wp:extent cx="5759450" cy="575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_ppd_RC_scatter.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5AFBED6C" w14:textId="77777777" w:rsidR="005E0780" w:rsidRPr="0008279F" w:rsidRDefault="005E0780" w:rsidP="00A1209E">
      <w:pPr>
        <w:pStyle w:val="Heading3"/>
      </w:pPr>
      <w:bookmarkStart w:id="34" w:name="Xb93aff40529daed1410219f24c8f0062a738cfe"/>
      <w:bookmarkEnd w:id="33"/>
      <w:r w:rsidRPr="0008279F">
        <w:t>Including regional interactions and pooled regressions</w:t>
      </w:r>
    </w:p>
    <w:p w14:paraId="36C90614" w14:textId="61F58A12" w:rsidR="00F23A28" w:rsidRPr="00BB1FAF" w:rsidRDefault="005E0780" w:rsidP="00BB1FAF">
      <w:pPr>
        <w:spacing w:line="360" w:lineRule="auto"/>
        <w:jc w:val="both"/>
        <w:rPr>
          <w:lang w:val="en-US"/>
        </w:rPr>
      </w:pPr>
      <w:r w:rsidRPr="00BB1FAF">
        <w:rPr>
          <w:lang w:val="en-US"/>
        </w:rPr>
        <w:t xml:space="preserve">The models so far have included regional dummy variables, which creates panel fixed-effects: that is, the model allows for an overall higher or lower RPI growth for each region, as a constant factor across all time periods. </w:t>
      </w:r>
      <w:r w:rsidR="00F23A28" w:rsidRPr="00BB1FAF">
        <w:rPr>
          <w:lang w:val="en-US"/>
        </w:rPr>
        <w:t>Alternatively, b</w:t>
      </w:r>
      <w:r w:rsidRPr="00BB1FAF">
        <w:rPr>
          <w:lang w:val="en-US"/>
        </w:rPr>
        <w:t>y including interactions of the regional dummies</w:t>
      </w:r>
      <w:r w:rsidR="00C55837" w:rsidRPr="00BB1FAF">
        <w:rPr>
          <w:lang w:val="en-US"/>
        </w:rPr>
        <w:t xml:space="preserve"> with other </w:t>
      </w:r>
      <w:r w:rsidR="00C55837" w:rsidRPr="00BB1FAF">
        <w:rPr>
          <w:lang w:val="en-US"/>
        </w:rPr>
        <w:lastRenderedPageBreak/>
        <w:t>covariates (</w:t>
      </w:r>
      <w:r w:rsidR="000936E3">
        <w:rPr>
          <w:lang w:val="en-US"/>
        </w:rPr>
        <w:t xml:space="preserve">Table 5: </w:t>
      </w:r>
      <w:r w:rsidR="00C55837" w:rsidRPr="00BB1FAF">
        <w:rPr>
          <w:lang w:val="en-US"/>
        </w:rPr>
        <w:t>Model R7</w:t>
      </w:r>
      <w:r w:rsidRPr="00BB1FAF">
        <w:rPr>
          <w:lang w:val="en-US"/>
        </w:rPr>
        <w:t xml:space="preserve">) the model allows for </w:t>
      </w:r>
      <w:r w:rsidR="008459B2" w:rsidRPr="00BB1FAF">
        <w:rPr>
          <w:lang w:val="en-US"/>
        </w:rPr>
        <w:t xml:space="preserve">the </w:t>
      </w:r>
      <w:r w:rsidRPr="00BB1FAF">
        <w:rPr>
          <w:lang w:val="en-US"/>
        </w:rPr>
        <w:t>estimation of region-specific coefficients for other explanatory variables. Conceptually, this is equivalent to run</w:t>
      </w:r>
      <w:r w:rsidR="00A1209E" w:rsidRPr="00BB1FAF">
        <w:rPr>
          <w:lang w:val="en-US"/>
        </w:rPr>
        <w:t>ning</w:t>
      </w:r>
      <w:r w:rsidRPr="00BB1FAF">
        <w:rPr>
          <w:lang w:val="en-US"/>
        </w:rPr>
        <w:t xml:space="preserve"> separate regression models for each region. Such models may be most appropriate if we are interested in the best coefficient estimates for a particular region. </w:t>
      </w:r>
    </w:p>
    <w:p w14:paraId="0DD02A05" w14:textId="5848E050" w:rsidR="005E0780" w:rsidRPr="00BB1FAF" w:rsidRDefault="005E0780" w:rsidP="00BB1FAF">
      <w:pPr>
        <w:spacing w:line="360" w:lineRule="auto"/>
        <w:jc w:val="both"/>
        <w:rPr>
          <w:lang w:val="en-US"/>
        </w:rPr>
      </w:pPr>
      <w:r w:rsidRPr="00BB1FAF">
        <w:rPr>
          <w:lang w:val="en-US"/>
        </w:rPr>
        <w:t>Conversely, if we are attempting to understand the general relationship between the factors in the model and RPI growth we can remove the regional dummy variables and r</w:t>
      </w:r>
      <w:r w:rsidR="00C55837" w:rsidRPr="00BB1FAF">
        <w:rPr>
          <w:lang w:val="en-US"/>
        </w:rPr>
        <w:t>un a pooled regression (Model R8</w:t>
      </w:r>
      <w:r w:rsidRPr="00BB1FAF">
        <w:rPr>
          <w:lang w:val="en-US"/>
        </w:rPr>
        <w:t>). In this case we are using the regional data to increase the number of data points available for modelling, without a need to understand the impact region-specific effects.</w:t>
      </w:r>
      <w:r w:rsidR="0043276C" w:rsidRPr="00BB1FAF">
        <w:rPr>
          <w:lang w:val="en-US"/>
        </w:rPr>
        <w:t xml:space="preserve"> We found that the pooled </w:t>
      </w:r>
      <w:r w:rsidR="00F22FBA" w:rsidRPr="00BB1FAF">
        <w:rPr>
          <w:lang w:val="en-US"/>
        </w:rPr>
        <w:t>regression coefficients are similar to those in the panel regressions suggesting the key drivers are robust to local circumstances in different regions.</w:t>
      </w:r>
    </w:p>
    <w:p w14:paraId="4BBC2D34" w14:textId="3066D7DF" w:rsidR="005E0780" w:rsidRPr="00C55837" w:rsidRDefault="005E0780" w:rsidP="00C55837">
      <w:pPr>
        <w:pStyle w:val="FigureTableTitle"/>
      </w:pPr>
      <w:bookmarkStart w:id="35" w:name="X6fe93dfab4677b3067254eb86e75eccbe75370c"/>
      <w:r w:rsidRPr="0008279F">
        <w:t>Table</w:t>
      </w:r>
      <w:r w:rsidR="000936E3">
        <w:t xml:space="preserve"> 5</w:t>
      </w:r>
      <w:r w:rsidRPr="0008279F">
        <w:t xml:space="preserve"> </w:t>
      </w:r>
      <w:r w:rsidR="00C55837">
        <w:t>–</w:t>
      </w:r>
      <w:r w:rsidRPr="0008279F">
        <w:t xml:space="preserve"> </w:t>
      </w:r>
      <w:r w:rsidR="00C55837">
        <w:t>Regional i</w:t>
      </w:r>
      <w:r w:rsidRPr="0008279F">
        <w:t>nteractions and pooled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961"/>
        <w:gridCol w:w="1632"/>
      </w:tblGrid>
      <w:tr w:rsidR="005E0780" w:rsidRPr="00E967B8" w14:paraId="5F846FE3" w14:textId="77777777" w:rsidTr="00C0083A">
        <w:tc>
          <w:tcPr>
            <w:tcW w:w="0" w:type="auto"/>
            <w:tcBorders>
              <w:top w:val="double" w:sz="6" w:space="0" w:color="auto"/>
            </w:tcBorders>
            <w:tcMar>
              <w:top w:w="113" w:type="dxa"/>
              <w:left w:w="113" w:type="dxa"/>
              <w:bottom w:w="113" w:type="dxa"/>
              <w:right w:w="113" w:type="dxa"/>
            </w:tcMar>
            <w:vAlign w:val="center"/>
            <w:hideMark/>
          </w:tcPr>
          <w:p w14:paraId="0D1EF378" w14:textId="77777777" w:rsidR="005E0780" w:rsidRPr="00E967B8" w:rsidRDefault="005E0780" w:rsidP="00C0083A">
            <w:pPr>
              <w:rPr>
                <w:rFonts w:eastAsia="Times New Roman" w:cstheme="minorHAnsi"/>
                <w:b/>
                <w:bCs/>
                <w:sz w:val="18"/>
                <w:szCs w:val="18"/>
              </w:rPr>
            </w:pPr>
            <w:r w:rsidRPr="00E967B8">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76EF252" w14:textId="66EAD0CE" w:rsidR="005E0780" w:rsidRPr="00E967B8" w:rsidRDefault="005E0780" w:rsidP="00C0083A">
            <w:pPr>
              <w:jc w:val="center"/>
              <w:rPr>
                <w:rFonts w:eastAsia="Times New Roman" w:cstheme="minorHAnsi"/>
                <w:b/>
                <w:bCs/>
                <w:sz w:val="18"/>
                <w:szCs w:val="18"/>
              </w:rPr>
            </w:pPr>
            <w:r w:rsidRPr="00E967B8">
              <w:rPr>
                <w:rFonts w:eastAsia="Times New Roman" w:cstheme="minorHAnsi"/>
                <w:b/>
                <w:bCs/>
                <w:sz w:val="18"/>
                <w:szCs w:val="18"/>
              </w:rPr>
              <w:t xml:space="preserve">Model </w:t>
            </w:r>
            <w:r w:rsidR="00C55837">
              <w:rPr>
                <w:rFonts w:eastAsia="Times New Roman" w:cstheme="minorHAnsi"/>
                <w:b/>
                <w:bCs/>
                <w:sz w:val="18"/>
                <w:szCs w:val="18"/>
              </w:rPr>
              <w:t>R</w:t>
            </w:r>
            <w:r w:rsidRPr="00E967B8">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765328AD" w14:textId="75FB65C7"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R7</w:t>
            </w:r>
            <w:r w:rsidR="005E0780" w:rsidRPr="00E967B8">
              <w:rPr>
                <w:rFonts w:eastAsia="Times New Roman" w:cstheme="minorHAnsi"/>
                <w:b/>
                <w:bCs/>
                <w:sz w:val="18"/>
                <w:szCs w:val="18"/>
              </w:rPr>
              <w:t xml:space="preserve"> (interactions)</w:t>
            </w:r>
          </w:p>
        </w:tc>
        <w:tc>
          <w:tcPr>
            <w:tcW w:w="0" w:type="auto"/>
            <w:tcBorders>
              <w:top w:val="double" w:sz="6" w:space="0" w:color="auto"/>
            </w:tcBorders>
            <w:tcMar>
              <w:top w:w="113" w:type="dxa"/>
              <w:left w:w="113" w:type="dxa"/>
              <w:bottom w:w="113" w:type="dxa"/>
              <w:right w:w="113" w:type="dxa"/>
            </w:tcMar>
            <w:vAlign w:val="center"/>
            <w:hideMark/>
          </w:tcPr>
          <w:p w14:paraId="6F4C5C79" w14:textId="4E13C148"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R8</w:t>
            </w:r>
            <w:r w:rsidR="005E0780" w:rsidRPr="00E967B8">
              <w:rPr>
                <w:rFonts w:eastAsia="Times New Roman" w:cstheme="minorHAnsi"/>
                <w:b/>
                <w:bCs/>
                <w:sz w:val="18"/>
                <w:szCs w:val="18"/>
              </w:rPr>
              <w:t xml:space="preserve"> (pooled)</w:t>
            </w:r>
          </w:p>
        </w:tc>
      </w:tr>
      <w:tr w:rsidR="005E0780" w:rsidRPr="00E967B8" w14:paraId="4E23C1E9" w14:textId="77777777" w:rsidTr="00C0083A">
        <w:tc>
          <w:tcPr>
            <w:tcW w:w="0" w:type="auto"/>
            <w:tcBorders>
              <w:bottom w:val="single" w:sz="6" w:space="0" w:color="auto"/>
            </w:tcBorders>
            <w:vAlign w:val="center"/>
            <w:hideMark/>
          </w:tcPr>
          <w:p w14:paraId="76C540E3" w14:textId="77777777" w:rsidR="005E0780" w:rsidRPr="00E967B8" w:rsidRDefault="005E0780" w:rsidP="00C0083A">
            <w:pPr>
              <w:rPr>
                <w:rFonts w:eastAsia="Times New Roman" w:cstheme="minorHAnsi"/>
                <w:i/>
                <w:iCs/>
                <w:sz w:val="18"/>
                <w:szCs w:val="18"/>
              </w:rPr>
            </w:pPr>
            <w:r w:rsidRPr="00E967B8">
              <w:rPr>
                <w:rFonts w:eastAsia="Times New Roman" w:cstheme="minorHAnsi"/>
                <w:i/>
                <w:iCs/>
                <w:sz w:val="18"/>
                <w:szCs w:val="18"/>
              </w:rPr>
              <w:t>Predictors</w:t>
            </w:r>
          </w:p>
        </w:tc>
        <w:tc>
          <w:tcPr>
            <w:tcW w:w="0" w:type="auto"/>
            <w:tcBorders>
              <w:bottom w:val="single" w:sz="6" w:space="0" w:color="auto"/>
            </w:tcBorders>
            <w:vAlign w:val="center"/>
            <w:hideMark/>
          </w:tcPr>
          <w:p w14:paraId="0857341D"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1476E287"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2FDD0C0B"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r>
      <w:tr w:rsidR="005E0780" w:rsidRPr="00E967B8" w14:paraId="713D347E" w14:textId="77777777" w:rsidTr="00C0083A">
        <w:tc>
          <w:tcPr>
            <w:tcW w:w="0" w:type="auto"/>
            <w:tcMar>
              <w:top w:w="113" w:type="dxa"/>
              <w:left w:w="113" w:type="dxa"/>
              <w:bottom w:w="113" w:type="dxa"/>
              <w:right w:w="113" w:type="dxa"/>
            </w:tcMar>
            <w:hideMark/>
          </w:tcPr>
          <w:p w14:paraId="4CD2DF29"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Household income</w:t>
            </w:r>
          </w:p>
        </w:tc>
        <w:tc>
          <w:tcPr>
            <w:tcW w:w="0" w:type="auto"/>
            <w:tcMar>
              <w:top w:w="113" w:type="dxa"/>
              <w:left w:w="113" w:type="dxa"/>
              <w:bottom w:w="113" w:type="dxa"/>
              <w:right w:w="113" w:type="dxa"/>
            </w:tcMar>
            <w:hideMark/>
          </w:tcPr>
          <w:p w14:paraId="50C807B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1.21 </w:t>
            </w:r>
            <w:r w:rsidRPr="00E967B8">
              <w:rPr>
                <w:rFonts w:eastAsia="Times New Roman" w:cstheme="minorHAnsi"/>
                <w:sz w:val="18"/>
                <w:szCs w:val="18"/>
                <w:vertAlign w:val="superscript"/>
              </w:rPr>
              <w:t>***</w:t>
            </w:r>
            <w:r w:rsidRPr="00E967B8">
              <w:rPr>
                <w:rFonts w:eastAsia="Times New Roman" w:cstheme="minorHAnsi"/>
                <w:sz w:val="18"/>
                <w:szCs w:val="18"/>
              </w:rPr>
              <w:br/>
              <w:t>(0.14)</w:t>
            </w:r>
          </w:p>
        </w:tc>
        <w:tc>
          <w:tcPr>
            <w:tcW w:w="0" w:type="auto"/>
            <w:tcMar>
              <w:top w:w="113" w:type="dxa"/>
              <w:left w:w="113" w:type="dxa"/>
              <w:bottom w:w="113" w:type="dxa"/>
              <w:right w:w="113" w:type="dxa"/>
            </w:tcMar>
            <w:hideMark/>
          </w:tcPr>
          <w:p w14:paraId="24DD50A0"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0.55 </w:t>
            </w:r>
            <w:r w:rsidRPr="00E967B8">
              <w:rPr>
                <w:rFonts w:eastAsia="Times New Roman" w:cstheme="minorHAnsi"/>
                <w:sz w:val="18"/>
                <w:szCs w:val="18"/>
              </w:rPr>
              <w:br/>
              <w:t>(0.76)</w:t>
            </w:r>
          </w:p>
        </w:tc>
        <w:tc>
          <w:tcPr>
            <w:tcW w:w="0" w:type="auto"/>
            <w:tcMar>
              <w:top w:w="113" w:type="dxa"/>
              <w:left w:w="113" w:type="dxa"/>
              <w:bottom w:w="113" w:type="dxa"/>
              <w:right w:w="113" w:type="dxa"/>
            </w:tcMar>
            <w:hideMark/>
          </w:tcPr>
          <w:p w14:paraId="596ACCBC"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1.26 </w:t>
            </w:r>
            <w:r w:rsidRPr="00E967B8">
              <w:rPr>
                <w:rFonts w:eastAsia="Times New Roman" w:cstheme="minorHAnsi"/>
                <w:sz w:val="18"/>
                <w:szCs w:val="18"/>
                <w:vertAlign w:val="superscript"/>
              </w:rPr>
              <w:t>***</w:t>
            </w:r>
            <w:r w:rsidRPr="00E967B8">
              <w:rPr>
                <w:rFonts w:eastAsia="Times New Roman" w:cstheme="minorHAnsi"/>
                <w:sz w:val="18"/>
                <w:szCs w:val="18"/>
              </w:rPr>
              <w:br/>
              <w:t>(0.13)</w:t>
            </w:r>
          </w:p>
        </w:tc>
      </w:tr>
      <w:tr w:rsidR="005E0780" w:rsidRPr="00E967B8" w14:paraId="7BFA9BAF" w14:textId="77777777" w:rsidTr="00C0083A">
        <w:tc>
          <w:tcPr>
            <w:tcW w:w="0" w:type="auto"/>
            <w:tcMar>
              <w:top w:w="113" w:type="dxa"/>
              <w:left w:w="113" w:type="dxa"/>
              <w:bottom w:w="113" w:type="dxa"/>
              <w:right w:w="113" w:type="dxa"/>
            </w:tcMar>
            <w:hideMark/>
          </w:tcPr>
          <w:p w14:paraId="5413AAB3"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Population</w:t>
            </w:r>
          </w:p>
        </w:tc>
        <w:tc>
          <w:tcPr>
            <w:tcW w:w="0" w:type="auto"/>
            <w:tcMar>
              <w:top w:w="113" w:type="dxa"/>
              <w:left w:w="113" w:type="dxa"/>
              <w:bottom w:w="113" w:type="dxa"/>
              <w:right w:w="113" w:type="dxa"/>
            </w:tcMar>
            <w:hideMark/>
          </w:tcPr>
          <w:p w14:paraId="118888A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1.02 </w:t>
            </w:r>
            <w:r w:rsidRPr="00E967B8">
              <w:rPr>
                <w:rFonts w:eastAsia="Times New Roman" w:cstheme="minorHAnsi"/>
                <w:sz w:val="18"/>
                <w:szCs w:val="18"/>
                <w:vertAlign w:val="superscript"/>
              </w:rPr>
              <w:t>***</w:t>
            </w:r>
            <w:r w:rsidRPr="00E967B8">
              <w:rPr>
                <w:rFonts w:eastAsia="Times New Roman" w:cstheme="minorHAnsi"/>
                <w:sz w:val="18"/>
                <w:szCs w:val="18"/>
              </w:rPr>
              <w:br/>
              <w:t>(0.25)</w:t>
            </w:r>
          </w:p>
        </w:tc>
        <w:tc>
          <w:tcPr>
            <w:tcW w:w="0" w:type="auto"/>
            <w:tcMar>
              <w:top w:w="113" w:type="dxa"/>
              <w:left w:w="113" w:type="dxa"/>
              <w:bottom w:w="113" w:type="dxa"/>
              <w:right w:w="113" w:type="dxa"/>
            </w:tcMar>
            <w:hideMark/>
          </w:tcPr>
          <w:p w14:paraId="3DEEDFD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0.15 </w:t>
            </w:r>
            <w:r w:rsidRPr="00E967B8">
              <w:rPr>
                <w:rFonts w:eastAsia="Times New Roman" w:cstheme="minorHAnsi"/>
                <w:sz w:val="18"/>
                <w:szCs w:val="18"/>
              </w:rPr>
              <w:br/>
              <w:t>(0.91)</w:t>
            </w:r>
          </w:p>
        </w:tc>
        <w:tc>
          <w:tcPr>
            <w:tcW w:w="0" w:type="auto"/>
            <w:tcMar>
              <w:top w:w="113" w:type="dxa"/>
              <w:left w:w="113" w:type="dxa"/>
              <w:bottom w:w="113" w:type="dxa"/>
              <w:right w:w="113" w:type="dxa"/>
            </w:tcMar>
            <w:hideMark/>
          </w:tcPr>
          <w:p w14:paraId="100DC992"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1.00 </w:t>
            </w:r>
            <w:r w:rsidRPr="00E967B8">
              <w:rPr>
                <w:rFonts w:eastAsia="Times New Roman" w:cstheme="minorHAnsi"/>
                <w:sz w:val="18"/>
                <w:szCs w:val="18"/>
                <w:vertAlign w:val="superscript"/>
              </w:rPr>
              <w:t>***</w:t>
            </w:r>
            <w:r w:rsidRPr="00E967B8">
              <w:rPr>
                <w:rFonts w:eastAsia="Times New Roman" w:cstheme="minorHAnsi"/>
                <w:sz w:val="18"/>
                <w:szCs w:val="18"/>
              </w:rPr>
              <w:br/>
              <w:t>(0.23)</w:t>
            </w:r>
          </w:p>
        </w:tc>
      </w:tr>
      <w:tr w:rsidR="005E0780" w:rsidRPr="00E967B8" w14:paraId="3FB2E8B3" w14:textId="77777777" w:rsidTr="00C0083A">
        <w:tc>
          <w:tcPr>
            <w:tcW w:w="0" w:type="auto"/>
            <w:tcMar>
              <w:top w:w="113" w:type="dxa"/>
              <w:left w:w="113" w:type="dxa"/>
              <w:bottom w:w="113" w:type="dxa"/>
              <w:right w:w="113" w:type="dxa"/>
            </w:tcMar>
            <w:hideMark/>
          </w:tcPr>
          <w:p w14:paraId="58338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Dwellings</w:t>
            </w:r>
          </w:p>
        </w:tc>
        <w:tc>
          <w:tcPr>
            <w:tcW w:w="0" w:type="auto"/>
            <w:tcMar>
              <w:top w:w="113" w:type="dxa"/>
              <w:left w:w="113" w:type="dxa"/>
              <w:bottom w:w="113" w:type="dxa"/>
              <w:right w:w="113" w:type="dxa"/>
            </w:tcMar>
            <w:hideMark/>
          </w:tcPr>
          <w:p w14:paraId="4C63886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-1.38 </w:t>
            </w:r>
            <w:r w:rsidRPr="00E967B8">
              <w:rPr>
                <w:rFonts w:eastAsia="Times New Roman" w:cstheme="minorHAnsi"/>
                <w:sz w:val="18"/>
                <w:szCs w:val="18"/>
                <w:vertAlign w:val="superscript"/>
              </w:rPr>
              <w:t>**</w:t>
            </w:r>
            <w:r w:rsidRPr="00E967B8">
              <w:rPr>
                <w:rFonts w:eastAsia="Times New Roman" w:cstheme="minorHAnsi"/>
                <w:sz w:val="18"/>
                <w:szCs w:val="18"/>
              </w:rPr>
              <w:br/>
              <w:t>(0.51)</w:t>
            </w:r>
          </w:p>
        </w:tc>
        <w:tc>
          <w:tcPr>
            <w:tcW w:w="0" w:type="auto"/>
            <w:tcMar>
              <w:top w:w="113" w:type="dxa"/>
              <w:left w:w="113" w:type="dxa"/>
              <w:bottom w:w="113" w:type="dxa"/>
              <w:right w:w="113" w:type="dxa"/>
            </w:tcMar>
            <w:hideMark/>
          </w:tcPr>
          <w:p w14:paraId="217550E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-2.13 </w:t>
            </w:r>
            <w:r w:rsidRPr="00E967B8">
              <w:rPr>
                <w:rFonts w:eastAsia="Times New Roman" w:cstheme="minorHAnsi"/>
                <w:sz w:val="18"/>
                <w:szCs w:val="18"/>
              </w:rPr>
              <w:br/>
              <w:t>(1.32)</w:t>
            </w:r>
          </w:p>
        </w:tc>
        <w:tc>
          <w:tcPr>
            <w:tcW w:w="0" w:type="auto"/>
            <w:tcMar>
              <w:top w:w="113" w:type="dxa"/>
              <w:left w:w="113" w:type="dxa"/>
              <w:bottom w:w="113" w:type="dxa"/>
              <w:right w:w="113" w:type="dxa"/>
            </w:tcMar>
            <w:hideMark/>
          </w:tcPr>
          <w:p w14:paraId="2CAE8F0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-1.92 </w:t>
            </w:r>
            <w:r w:rsidRPr="00E967B8">
              <w:rPr>
                <w:rFonts w:eastAsia="Times New Roman" w:cstheme="minorHAnsi"/>
                <w:sz w:val="18"/>
                <w:szCs w:val="18"/>
                <w:vertAlign w:val="superscript"/>
              </w:rPr>
              <w:t>***</w:t>
            </w:r>
            <w:r w:rsidRPr="00E967B8">
              <w:rPr>
                <w:rFonts w:eastAsia="Times New Roman" w:cstheme="minorHAnsi"/>
                <w:sz w:val="18"/>
                <w:szCs w:val="18"/>
              </w:rPr>
              <w:br/>
              <w:t>(0.41)</w:t>
            </w:r>
          </w:p>
        </w:tc>
      </w:tr>
      <w:tr w:rsidR="005E0780" w:rsidRPr="00E967B8" w14:paraId="21B288F5" w14:textId="77777777" w:rsidTr="00C0083A">
        <w:tc>
          <w:tcPr>
            <w:tcW w:w="0" w:type="auto"/>
            <w:tcMar>
              <w:top w:w="113" w:type="dxa"/>
              <w:left w:w="113" w:type="dxa"/>
              <w:bottom w:w="113" w:type="dxa"/>
              <w:right w:w="113" w:type="dxa"/>
            </w:tcMar>
            <w:hideMark/>
          </w:tcPr>
          <w:p w14:paraId="4D95E1F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0A0B5AE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0AB78B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D4380D6"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r>
      <w:tr w:rsidR="005E0780" w:rsidRPr="00E967B8" w14:paraId="6E0844A3" w14:textId="77777777" w:rsidTr="00C0083A">
        <w:tc>
          <w:tcPr>
            <w:tcW w:w="0" w:type="auto"/>
            <w:tcBorders>
              <w:top w:val="single" w:sz="6" w:space="0" w:color="auto"/>
            </w:tcBorders>
            <w:tcMar>
              <w:top w:w="57" w:type="dxa"/>
              <w:left w:w="113" w:type="dxa"/>
              <w:bottom w:w="57" w:type="dxa"/>
              <w:right w:w="113" w:type="dxa"/>
            </w:tcMar>
            <w:hideMark/>
          </w:tcPr>
          <w:p w14:paraId="593CD22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0D580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05A5F6E4"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FD2F31"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r>
      <w:tr w:rsidR="005E0780" w:rsidRPr="00E967B8" w14:paraId="1F7C913E" w14:textId="77777777" w:rsidTr="00C0083A">
        <w:tc>
          <w:tcPr>
            <w:tcW w:w="0" w:type="auto"/>
            <w:tcMar>
              <w:top w:w="57" w:type="dxa"/>
              <w:left w:w="113" w:type="dxa"/>
              <w:bottom w:w="57" w:type="dxa"/>
              <w:right w:w="113" w:type="dxa"/>
            </w:tcMar>
            <w:hideMark/>
          </w:tcPr>
          <w:p w14:paraId="4E3E194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R</w:t>
            </w:r>
            <w:r w:rsidRPr="00E967B8">
              <w:rPr>
                <w:rFonts w:eastAsia="Times New Roman" w:cstheme="minorHAnsi"/>
                <w:sz w:val="18"/>
                <w:szCs w:val="18"/>
                <w:vertAlign w:val="superscript"/>
              </w:rPr>
              <w:t>2</w:t>
            </w:r>
            <w:r w:rsidRPr="00E967B8">
              <w:rPr>
                <w:rFonts w:eastAsia="Times New Roman" w:cstheme="minorHAnsi"/>
                <w:sz w:val="18"/>
                <w:szCs w:val="18"/>
              </w:rPr>
              <w:t xml:space="preserve"> / R</w:t>
            </w:r>
            <w:r w:rsidRPr="00E967B8">
              <w:rPr>
                <w:rFonts w:eastAsia="Times New Roman" w:cstheme="minorHAnsi"/>
                <w:sz w:val="18"/>
                <w:szCs w:val="18"/>
                <w:vertAlign w:val="superscript"/>
              </w:rPr>
              <w:t>2</w:t>
            </w:r>
            <w:r w:rsidRPr="00E967B8">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3F5B85CA"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0.348 / 0.302</w:t>
            </w:r>
          </w:p>
        </w:tc>
        <w:tc>
          <w:tcPr>
            <w:tcW w:w="0" w:type="auto"/>
            <w:tcMar>
              <w:top w:w="57" w:type="dxa"/>
              <w:left w:w="113" w:type="dxa"/>
              <w:bottom w:w="57" w:type="dxa"/>
              <w:right w:w="113" w:type="dxa"/>
            </w:tcMar>
            <w:hideMark/>
          </w:tcPr>
          <w:p w14:paraId="3528728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0.488 / 0.342</w:t>
            </w:r>
          </w:p>
        </w:tc>
        <w:tc>
          <w:tcPr>
            <w:tcW w:w="0" w:type="auto"/>
            <w:tcMar>
              <w:top w:w="57" w:type="dxa"/>
              <w:left w:w="113" w:type="dxa"/>
              <w:bottom w:w="57" w:type="dxa"/>
              <w:right w:w="113" w:type="dxa"/>
            </w:tcMar>
            <w:hideMark/>
          </w:tcPr>
          <w:p w14:paraId="6BBF285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0.320 / 0.311</w:t>
            </w:r>
          </w:p>
        </w:tc>
      </w:tr>
      <w:tr w:rsidR="005E0780" w:rsidRPr="00C55837" w14:paraId="1498F0AD" w14:textId="77777777" w:rsidTr="00C0083A">
        <w:tc>
          <w:tcPr>
            <w:tcW w:w="0" w:type="auto"/>
            <w:gridSpan w:val="4"/>
            <w:tcBorders>
              <w:top w:val="double" w:sz="6" w:space="0" w:color="000000"/>
            </w:tcBorders>
            <w:vAlign w:val="center"/>
            <w:hideMark/>
          </w:tcPr>
          <w:p w14:paraId="5AA0BD33"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0432B24F" w14:textId="011696B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08DCAB01" w14:textId="53948803" w:rsidR="005E0780" w:rsidRPr="00C55837"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0588CE5F" w14:textId="77777777" w:rsidR="009C3160" w:rsidRDefault="009C3160" w:rsidP="00BB1FAF">
      <w:pPr>
        <w:spacing w:line="360" w:lineRule="auto"/>
        <w:jc w:val="both"/>
        <w:rPr>
          <w:lang w:val="en-US"/>
        </w:rPr>
      </w:pPr>
      <w:bookmarkStart w:id="36" w:name="lagged-covariates"/>
      <w:bookmarkStart w:id="37" w:name="X06d283b94aa59fedbc5008b5c8c61cec129b1c6"/>
      <w:bookmarkStart w:id="38" w:name="a-look-at-the-model"/>
      <w:bookmarkEnd w:id="31"/>
      <w:bookmarkEnd w:id="34"/>
      <w:bookmarkEnd w:id="35"/>
      <w:bookmarkEnd w:id="36"/>
      <w:bookmarkEnd w:id="37"/>
    </w:p>
    <w:p w14:paraId="340686DD" w14:textId="6A48CA61" w:rsidR="00786C82" w:rsidRPr="00BB1FAF" w:rsidRDefault="008459B2" w:rsidP="00BB1FAF">
      <w:pPr>
        <w:spacing w:line="360" w:lineRule="auto"/>
        <w:jc w:val="both"/>
        <w:rPr>
          <w:lang w:val="en-US"/>
        </w:rPr>
      </w:pPr>
      <w:r w:rsidRPr="00BB1FAF">
        <w:rPr>
          <w:lang w:val="en-US"/>
        </w:rPr>
        <w:t>Including regional interactions markedly improves model fit (R-squared increases from 34.8% to 48.8%), suggesting a var</w:t>
      </w:r>
      <w:r w:rsidR="004640F9" w:rsidRPr="00BB1FAF">
        <w:rPr>
          <w:lang w:val="en-US"/>
        </w:rPr>
        <w:t xml:space="preserve">iety of unobserved </w:t>
      </w:r>
      <w:r w:rsidRPr="00BB1FAF">
        <w:rPr>
          <w:lang w:val="en-US"/>
        </w:rPr>
        <w:t xml:space="preserve">region-specific factors affect the magnitude of impacts </w:t>
      </w:r>
      <w:r w:rsidRPr="00BB1FAF">
        <w:rPr>
          <w:lang w:val="en-US"/>
        </w:rPr>
        <w:lastRenderedPageBreak/>
        <w:t>on rental price inflation</w:t>
      </w:r>
      <w:r w:rsidR="000936E3">
        <w:rPr>
          <w:lang w:val="en-US"/>
        </w:rPr>
        <w:t xml:space="preserve"> (Table 5</w:t>
      </w:r>
      <w:r w:rsidR="004640F9" w:rsidRPr="00BB1FAF">
        <w:rPr>
          <w:lang w:val="en-US"/>
        </w:rPr>
        <w:t>; Fig. 7)</w:t>
      </w:r>
      <w:r w:rsidRPr="00BB1FAF">
        <w:rPr>
          <w:lang w:val="en-US"/>
        </w:rPr>
        <w:t>. These differences may include local planning restrictions, infrastructure, and capacity of the local construction industry to respond to changes in demand.</w:t>
      </w:r>
      <w:r w:rsidR="00786C82" w:rsidRPr="00BB1FAF">
        <w:rPr>
          <w:lang w:val="en-US"/>
        </w:rPr>
        <w:t xml:space="preserve"> </w:t>
      </w:r>
    </w:p>
    <w:p w14:paraId="372256DD" w14:textId="567884AD" w:rsidR="00F22FBA" w:rsidRPr="00BB1FAF" w:rsidRDefault="00786C82" w:rsidP="00BB1FAF">
      <w:pPr>
        <w:spacing w:line="360" w:lineRule="auto"/>
        <w:jc w:val="both"/>
        <w:rPr>
          <w:lang w:val="en-US"/>
        </w:rPr>
      </w:pPr>
      <w:r w:rsidRPr="00BB1FAF">
        <w:rPr>
          <w:lang w:val="en-US"/>
        </w:rPr>
        <w:t>Including house prices</w:t>
      </w:r>
      <w:r w:rsidR="002C51D4" w:rsidRPr="00BB1FAF">
        <w:rPr>
          <w:lang w:val="en-US"/>
        </w:rPr>
        <w:t xml:space="preserve"> as a covariate (Appendix Table B1) </w:t>
      </w:r>
      <w:r w:rsidRPr="00BB1FAF">
        <w:rPr>
          <w:lang w:val="en-US"/>
        </w:rPr>
        <w:t xml:space="preserve">is significant and a positive relationship. </w:t>
      </w:r>
      <w:r w:rsidR="002C51D4" w:rsidRPr="00BB1FAF">
        <w:rPr>
          <w:lang w:val="en-US"/>
        </w:rPr>
        <w:t xml:space="preserve">This could indicate that many of the unobserved region-specific factors act on the housing market as a whole, rather than just the rental market. It may also reflect </w:t>
      </w:r>
      <w:r w:rsidRPr="00BB1FAF">
        <w:rPr>
          <w:lang w:val="en-US"/>
        </w:rPr>
        <w:t>less incentive to make properties available for rent</w:t>
      </w:r>
      <w:r w:rsidR="002C51D4" w:rsidRPr="00BB1FAF">
        <w:rPr>
          <w:lang w:val="en-US"/>
        </w:rPr>
        <w:t xml:space="preserve"> in a rising market</w:t>
      </w:r>
      <w:r w:rsidRPr="00BB1FAF">
        <w:rPr>
          <w:lang w:val="en-US"/>
        </w:rPr>
        <w:t>. Conversely, in a falling market time to sell would be expected to increase which may lead to an increase in the rental stock</w:t>
      </w:r>
      <w:r w:rsidR="00F22FBA" w:rsidRPr="00BB1FAF">
        <w:rPr>
          <w:lang w:val="en-US"/>
        </w:rPr>
        <w:t xml:space="preserve">, </w:t>
      </w:r>
      <w:r w:rsidRPr="00BB1FAF">
        <w:rPr>
          <w:lang w:val="en-US"/>
        </w:rPr>
        <w:t>and theref</w:t>
      </w:r>
      <w:r w:rsidR="00F22FBA" w:rsidRPr="00BB1FAF">
        <w:rPr>
          <w:lang w:val="en-US"/>
        </w:rPr>
        <w:t>ore downward pressure on prices</w:t>
      </w:r>
      <w:r w:rsidRPr="00BB1FAF">
        <w:rPr>
          <w:lang w:val="en-US"/>
        </w:rPr>
        <w:t>.</w:t>
      </w:r>
    </w:p>
    <w:p w14:paraId="7137EAF4" w14:textId="58FAF56C" w:rsidR="004640F9" w:rsidRPr="004640F9" w:rsidRDefault="004640F9" w:rsidP="004640F9">
      <w:pPr>
        <w:pStyle w:val="FigureTableTitle"/>
      </w:pPr>
      <w:r>
        <w:t>Fig. 7 – Model fit, with and without regional interactions</w:t>
      </w:r>
    </w:p>
    <w:p w14:paraId="1011AB7A" w14:textId="2D5B47B0" w:rsidR="004C11B5" w:rsidRPr="004C11B5" w:rsidRDefault="004C11B5" w:rsidP="004C11B5">
      <w:pPr>
        <w:pStyle w:val="BodyText"/>
      </w:pPr>
      <w:r>
        <w:rPr>
          <w:noProof/>
          <w:lang w:val="en-NZ" w:eastAsia="en-NZ"/>
        </w:rPr>
        <w:drawing>
          <wp:inline distT="0" distB="0" distL="0" distR="0" wp14:anchorId="21D9F678" wp14:editId="213FF4C3">
            <wp:extent cx="5759450" cy="575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Plots.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0ACA789" w14:textId="2B97A010" w:rsidR="005E0780" w:rsidRPr="00BB1FAF" w:rsidRDefault="00F23A28" w:rsidP="00BB1FAF">
      <w:pPr>
        <w:spacing w:line="360" w:lineRule="auto"/>
        <w:jc w:val="both"/>
        <w:rPr>
          <w:lang w:val="en-US"/>
        </w:rPr>
      </w:pPr>
      <w:r w:rsidRPr="00BB1FAF">
        <w:rPr>
          <w:lang w:val="en-US"/>
        </w:rPr>
        <w:lastRenderedPageBreak/>
        <w:t xml:space="preserve">In Model R2 we found evidence that contemporaneous population changes have a stronger impact on rents than dwelling changes. </w:t>
      </w:r>
      <w:r w:rsidR="00786C82" w:rsidRPr="00BB1FAF">
        <w:rPr>
          <w:lang w:val="en-US"/>
        </w:rPr>
        <w:t>Investigating the impact of including lagged covariates (Appendix Table B2) we found</w:t>
      </w:r>
      <w:r w:rsidRPr="00BB1FAF">
        <w:rPr>
          <w:lang w:val="en-US"/>
        </w:rPr>
        <w:t xml:space="preserve"> dwelling changes also impact rents with one– and two–year lags. </w:t>
      </w:r>
      <w:commentRangeStart w:id="39"/>
      <w:r w:rsidRPr="00BB1FAF">
        <w:rPr>
          <w:lang w:val="en-US"/>
        </w:rPr>
        <w:t xml:space="preserve">This supports a view that a capacity constrained construction industry takes time to respond to very strong population growth. </w:t>
      </w:r>
      <w:commentRangeEnd w:id="39"/>
      <w:r w:rsidR="000B568F">
        <w:rPr>
          <w:rStyle w:val="CommentReference"/>
        </w:rPr>
        <w:commentReference w:id="39"/>
      </w:r>
    </w:p>
    <w:p w14:paraId="6082DCAA" w14:textId="7298B80D" w:rsidR="00AD0233" w:rsidRDefault="00786C82" w:rsidP="00AD0233">
      <w:pPr>
        <w:spacing w:line="360" w:lineRule="auto"/>
        <w:jc w:val="both"/>
        <w:rPr>
          <w:lang w:val="en-US"/>
        </w:rPr>
      </w:pPr>
      <w:r w:rsidRPr="00BB1FAF">
        <w:rPr>
          <w:lang w:val="en-US"/>
        </w:rPr>
        <w:t>As a robustness check on the annual change rates used in the regional regressions reported, we investigated using rates of change over longer time horizon</w:t>
      </w:r>
      <w:r w:rsidR="000936E3">
        <w:rPr>
          <w:lang w:val="en-US"/>
        </w:rPr>
        <w:t>s. T</w:t>
      </w:r>
      <w:r w:rsidRPr="00BB1FAF">
        <w:rPr>
          <w:lang w:val="en-US"/>
        </w:rPr>
        <w:t>he models were found to fit the data better over longer time horizons</w:t>
      </w:r>
      <w:r w:rsidR="000936E3">
        <w:rPr>
          <w:lang w:val="en-US"/>
        </w:rPr>
        <w:t xml:space="preserve"> (Appendix Table B3)</w:t>
      </w:r>
      <w:r w:rsidRPr="00BB1FAF">
        <w:rPr>
          <w:lang w:val="en-US"/>
        </w:rPr>
        <w:t>. This may be due to (</w:t>
      </w:r>
      <w:proofErr w:type="spellStart"/>
      <w:r w:rsidRPr="00BB1FAF">
        <w:rPr>
          <w:lang w:val="en-US"/>
        </w:rPr>
        <w:t>i</w:t>
      </w:r>
      <w:proofErr w:type="spellEnd"/>
      <w:r w:rsidRPr="00BB1FAF">
        <w:rPr>
          <w:lang w:val="en-US"/>
        </w:rPr>
        <w:t>) less noise in the series, and/or (ii) that the explanatory variables affect rental prices over a longer time horizon.</w:t>
      </w:r>
      <w:bookmarkEnd w:id="38"/>
    </w:p>
    <w:p w14:paraId="60813D0B" w14:textId="77777777" w:rsidR="00AD0233" w:rsidRDefault="00BD7F05" w:rsidP="00BD7F05">
      <w:pPr>
        <w:pStyle w:val="Heading1"/>
        <w:rPr>
          <w:lang w:val="en-US"/>
        </w:rPr>
      </w:pPr>
      <w:r w:rsidRPr="00BD7F05">
        <w:rPr>
          <w:rFonts w:cstheme="majorHAnsi"/>
          <w:sz w:val="22"/>
          <w:szCs w:val="22"/>
        </w:rPr>
        <w:t xml:space="preserve">References </w:t>
      </w:r>
    </w:p>
    <w:p w14:paraId="7DCEE12A" w14:textId="6C15E386" w:rsidR="00C72D13" w:rsidRPr="00C72D13" w:rsidRDefault="00C72D13" w:rsidP="00C72D13">
      <w:pPr>
        <w:pStyle w:val="Heading1"/>
        <w:rPr>
          <w:rFonts w:asciiTheme="minorHAnsi" w:hAnsiTheme="minorHAnsi"/>
          <w:b w:val="0"/>
          <w:bCs w:val="0"/>
          <w:color w:val="auto"/>
          <w:sz w:val="22"/>
          <w:szCs w:val="22"/>
          <w:lang w:val="en-US"/>
        </w:rPr>
      </w:pPr>
      <w:r w:rsidRPr="00C72D13">
        <w:rPr>
          <w:rFonts w:asciiTheme="minorHAnsi" w:hAnsiTheme="minorHAnsi"/>
          <w:b w:val="0"/>
          <w:bCs w:val="0"/>
          <w:color w:val="auto"/>
          <w:sz w:val="22"/>
          <w:szCs w:val="22"/>
          <w:lang w:val="en-US"/>
        </w:rPr>
        <w:t xml:space="preserve">Bentley, A. (2021). Sticky Rents and </w:t>
      </w:r>
      <w:r w:rsidR="00DA05B3" w:rsidRPr="00C72D13">
        <w:rPr>
          <w:rFonts w:asciiTheme="minorHAnsi" w:hAnsiTheme="minorHAnsi"/>
          <w:b w:val="0"/>
          <w:bCs w:val="0"/>
          <w:color w:val="auto"/>
          <w:sz w:val="22"/>
          <w:szCs w:val="22"/>
          <w:lang w:val="en-US"/>
        </w:rPr>
        <w:t>the</w:t>
      </w:r>
      <w:r w:rsidRPr="00C72D13">
        <w:rPr>
          <w:rFonts w:asciiTheme="minorHAnsi" w:hAnsiTheme="minorHAnsi"/>
          <w:b w:val="0"/>
          <w:bCs w:val="0"/>
          <w:color w:val="auto"/>
          <w:sz w:val="22"/>
          <w:szCs w:val="22"/>
          <w:lang w:val="en-US"/>
        </w:rPr>
        <w:t xml:space="preserve"> Affordability of Rentals for Housing in New Zealand. </w:t>
      </w:r>
      <w:r w:rsidRPr="00C72D13">
        <w:rPr>
          <w:rFonts w:asciiTheme="minorHAnsi" w:hAnsiTheme="minorHAnsi"/>
          <w:b w:val="0"/>
          <w:bCs w:val="0"/>
          <w:i/>
          <w:color w:val="auto"/>
          <w:sz w:val="22"/>
          <w:szCs w:val="22"/>
          <w:lang w:val="en-US"/>
        </w:rPr>
        <w:t>New Zealand Population Review</w:t>
      </w:r>
      <w:r>
        <w:rPr>
          <w:rFonts w:asciiTheme="minorHAnsi" w:hAnsiTheme="minorHAnsi"/>
          <w:b w:val="0"/>
          <w:bCs w:val="0"/>
          <w:i/>
          <w:color w:val="auto"/>
          <w:sz w:val="22"/>
          <w:szCs w:val="22"/>
          <w:lang w:val="en-US"/>
        </w:rPr>
        <w:t>,</w:t>
      </w:r>
      <w:r w:rsidRPr="00C72D13">
        <w:rPr>
          <w:rFonts w:asciiTheme="minorHAnsi" w:hAnsiTheme="minorHAnsi"/>
          <w:b w:val="0"/>
          <w:bCs w:val="0"/>
          <w:i/>
          <w:color w:val="auto"/>
          <w:sz w:val="22"/>
          <w:szCs w:val="22"/>
          <w:lang w:val="en-US"/>
        </w:rPr>
        <w:t xml:space="preserve"> </w:t>
      </w:r>
      <w:r w:rsidRPr="00C72D13">
        <w:rPr>
          <w:rFonts w:asciiTheme="minorHAnsi" w:hAnsiTheme="minorHAnsi"/>
          <w:b w:val="0"/>
          <w:bCs w:val="0"/>
          <w:color w:val="auto"/>
          <w:sz w:val="22"/>
          <w:szCs w:val="22"/>
          <w:lang w:val="en-US"/>
        </w:rPr>
        <w:t>47</w:t>
      </w:r>
      <w:r>
        <w:rPr>
          <w:rFonts w:asciiTheme="minorHAnsi" w:hAnsiTheme="minorHAnsi"/>
          <w:b w:val="0"/>
          <w:bCs w:val="0"/>
          <w:color w:val="auto"/>
          <w:sz w:val="22"/>
          <w:szCs w:val="22"/>
          <w:lang w:val="en-US"/>
        </w:rPr>
        <w:t>, pp.</w:t>
      </w:r>
      <w:r w:rsidRPr="00C72D13">
        <w:rPr>
          <w:rFonts w:asciiTheme="minorHAnsi" w:hAnsiTheme="minorHAnsi"/>
          <w:b w:val="0"/>
          <w:bCs w:val="0"/>
          <w:color w:val="auto"/>
          <w:sz w:val="22"/>
          <w:szCs w:val="22"/>
          <w:lang w:val="en-US"/>
        </w:rPr>
        <w:t>145-170. Population Association of New Zealand.</w:t>
      </w:r>
    </w:p>
    <w:p w14:paraId="0B5FD1F9" w14:textId="60B48B9C" w:rsidR="00B43B1F" w:rsidRDefault="00B43B1F" w:rsidP="00AC5D5C">
      <w:pPr>
        <w:spacing w:line="240" w:lineRule="auto"/>
        <w:jc w:val="both"/>
        <w:rPr>
          <w:lang w:val="en-US"/>
        </w:rPr>
      </w:pPr>
      <w:r w:rsidRPr="00B43B1F">
        <w:rPr>
          <w:lang w:val="en-US"/>
        </w:rPr>
        <w:t>Bentley, A. (2022</w:t>
      </w:r>
      <w:r w:rsidR="00F247C5">
        <w:rPr>
          <w:lang w:val="en-US"/>
        </w:rPr>
        <w:t>a</w:t>
      </w:r>
      <w:r w:rsidRPr="00B43B1F">
        <w:rPr>
          <w:lang w:val="en-US"/>
        </w:rPr>
        <w:t>). Rentals for housing: A property fixed-effects estimator of inflation from administrative data.</w:t>
      </w:r>
      <w:r w:rsidR="00B0107F">
        <w:rPr>
          <w:lang w:val="en-US"/>
        </w:rPr>
        <w:t xml:space="preserve"> </w:t>
      </w:r>
      <w:r w:rsidR="00B0107F" w:rsidRPr="004C7C13">
        <w:rPr>
          <w:i/>
          <w:lang w:val="en-US"/>
        </w:rPr>
        <w:t>Journal of Official Statistics</w:t>
      </w:r>
      <w:r w:rsidR="00C72D13">
        <w:rPr>
          <w:lang w:val="en-US"/>
        </w:rPr>
        <w:t xml:space="preserve">, </w:t>
      </w:r>
      <w:r w:rsidR="00B0107F" w:rsidRPr="00B0107F">
        <w:rPr>
          <w:lang w:val="en-US"/>
        </w:rPr>
        <w:t>38</w:t>
      </w:r>
      <w:r w:rsidR="004C7C13">
        <w:rPr>
          <w:lang w:val="en-US"/>
        </w:rPr>
        <w:t>(1)</w:t>
      </w:r>
      <w:r w:rsidR="00B0107F" w:rsidRPr="00B0107F">
        <w:rPr>
          <w:lang w:val="en-US"/>
        </w:rPr>
        <w:t xml:space="preserve">, pp.187-211. </w:t>
      </w:r>
      <w:hyperlink r:id="rId19" w:history="1">
        <w:r w:rsidR="0018193A" w:rsidRPr="00062563">
          <w:rPr>
            <w:rStyle w:val="Hyperlink"/>
            <w:lang w:val="en-US"/>
          </w:rPr>
          <w:t>https://doi.org/10.2478/jos-2022-0009</w:t>
        </w:r>
      </w:hyperlink>
    </w:p>
    <w:p w14:paraId="00F3AC3B" w14:textId="5AFA45EE" w:rsidR="00F247C5" w:rsidRDefault="00F247C5" w:rsidP="00AC5D5C">
      <w:pPr>
        <w:spacing w:line="240" w:lineRule="auto"/>
        <w:jc w:val="both"/>
        <w:rPr>
          <w:lang w:val="en-US"/>
        </w:rPr>
      </w:pPr>
      <w:r>
        <w:rPr>
          <w:lang w:val="en-US"/>
        </w:rPr>
        <w:t>Bentley, A. (2022b). Timely Rental Price Indices for thin markets: Revisiting a chained property fixed-effects estimator. Paper presented at the 17</w:t>
      </w:r>
      <w:r w:rsidRPr="00F247C5">
        <w:rPr>
          <w:vertAlign w:val="superscript"/>
          <w:lang w:val="en-US"/>
        </w:rPr>
        <w:t>th</w:t>
      </w:r>
      <w:r>
        <w:rPr>
          <w:lang w:val="en-US"/>
        </w:rPr>
        <w:t xml:space="preserve"> meeting of the Ottawa Group on Price Indices, Rome, 7-10 June 2022. Available at </w:t>
      </w:r>
      <w:hyperlink r:id="rId20" w:history="1">
        <w:r w:rsidRPr="00062563">
          <w:rPr>
            <w:rStyle w:val="Hyperlink"/>
            <w:lang w:val="en-US"/>
          </w:rPr>
          <w:t>www.ottawagroup.org</w:t>
        </w:r>
      </w:hyperlink>
    </w:p>
    <w:p w14:paraId="590FB366" w14:textId="0BC13D88" w:rsidR="00BD7F05" w:rsidRDefault="00BD7F05" w:rsidP="00AC5D5C">
      <w:pPr>
        <w:spacing w:line="240" w:lineRule="auto"/>
        <w:jc w:val="both"/>
        <w:rPr>
          <w:lang w:val="en-US"/>
        </w:rPr>
      </w:pPr>
      <w:r>
        <w:rPr>
          <w:lang w:val="en-US"/>
        </w:rPr>
        <w:t xml:space="preserve">Coleman, A and Scobie, G (2009) “A Simple Model of Housing Rental and Ownership with Policy Simulations”, </w:t>
      </w:r>
      <w:r w:rsidRPr="00BD7F05">
        <w:rPr>
          <w:i/>
          <w:lang w:val="en-US"/>
        </w:rPr>
        <w:t>Working Paper 09/05</w:t>
      </w:r>
      <w:r>
        <w:rPr>
          <w:lang w:val="en-US"/>
        </w:rPr>
        <w:t>, New Zealand Treasury</w:t>
      </w:r>
    </w:p>
    <w:p w14:paraId="4A62392E" w14:textId="77777777" w:rsidR="00B929B5" w:rsidRDefault="00AC5D5C" w:rsidP="00AC5D5C">
      <w:pPr>
        <w:spacing w:line="240" w:lineRule="auto"/>
        <w:jc w:val="both"/>
        <w:rPr>
          <w:lang w:val="en-US"/>
        </w:rPr>
      </w:pPr>
      <w:r>
        <w:rPr>
          <w:lang w:val="en-US"/>
        </w:rPr>
        <w:t xml:space="preserve">Dias, D. and Duarte, J (2019) “Monetary Policy, Housing Rents, and Inflation Dynamics”, </w:t>
      </w:r>
      <w:r w:rsidRPr="00AC5D5C">
        <w:rPr>
          <w:i/>
          <w:lang w:val="en-US"/>
        </w:rPr>
        <w:t>International Finance Discussion Paper Number 1248,</w:t>
      </w:r>
      <w:r>
        <w:rPr>
          <w:lang w:val="en-US"/>
        </w:rPr>
        <w:t xml:space="preserve"> Board of Governors of the Federal Reserve System</w:t>
      </w:r>
    </w:p>
    <w:p w14:paraId="35386D7B" w14:textId="77777777" w:rsidR="002E2F31" w:rsidRDefault="002E2F31"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(2016) “How Mortgage Finance Reform Could Affect Housing”, </w:t>
      </w:r>
      <w:r w:rsidRPr="002E2F31">
        <w:rPr>
          <w:i/>
          <w:lang w:val="en-US"/>
        </w:rPr>
        <w:t>American Economic Review: Papers and Proceedings</w:t>
      </w:r>
      <w:r>
        <w:rPr>
          <w:lang w:val="en-US"/>
        </w:rPr>
        <w:t>, 106(5), pp.620-624</w:t>
      </w:r>
    </w:p>
    <w:p w14:paraId="50CCE45F" w14:textId="3C4DDE25" w:rsidR="00684BB8" w:rsidRDefault="00684BB8"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(2021) “What Drives House Price Cycles? International Experience and Policy Issues”, </w:t>
      </w:r>
      <w:r w:rsidRPr="00C1525E">
        <w:rPr>
          <w:i/>
          <w:lang w:val="en-US"/>
        </w:rPr>
        <w:t>Journal of Economic Literature</w:t>
      </w:r>
      <w:r>
        <w:rPr>
          <w:lang w:val="en-US"/>
        </w:rPr>
        <w:t>, 59(3), pp.773-864</w:t>
      </w:r>
    </w:p>
    <w:p w14:paraId="12500F2E" w14:textId="5C363295" w:rsidR="00740D1E" w:rsidRDefault="00740D1E" w:rsidP="00AC5D5C">
      <w:pPr>
        <w:spacing w:line="240" w:lineRule="auto"/>
        <w:jc w:val="both"/>
        <w:rPr>
          <w:lang w:val="en-US"/>
        </w:rPr>
      </w:pPr>
      <w:r>
        <w:rPr>
          <w:lang w:val="en-US"/>
        </w:rPr>
        <w:t xml:space="preserve">Housing Technical Working Group (2022). Assessment of the Housing System: with insights from the Hamilton-Waikato Area. August 2022. Available from </w:t>
      </w:r>
      <w:hyperlink r:id="rId21" w:history="1">
        <w:r w:rsidRPr="00284BFE">
          <w:rPr>
            <w:rStyle w:val="Hyperlink"/>
            <w:lang w:val="en-US"/>
          </w:rPr>
          <w:t>www.treasury.govt.nz</w:t>
        </w:r>
      </w:hyperlink>
    </w:p>
    <w:p w14:paraId="5F61DE70" w14:textId="79C03439" w:rsidR="00B929B5" w:rsidRDefault="00B929B5" w:rsidP="00AC5D5C">
      <w:pPr>
        <w:spacing w:line="240" w:lineRule="auto"/>
        <w:jc w:val="both"/>
        <w:rPr>
          <w:lang w:val="en-US"/>
        </w:rPr>
      </w:pPr>
      <w:r>
        <w:rPr>
          <w:lang w:val="en-US"/>
        </w:rPr>
        <w:t xml:space="preserve">Howard, G and </w:t>
      </w:r>
      <w:proofErr w:type="spellStart"/>
      <w:r>
        <w:rPr>
          <w:lang w:val="en-US"/>
        </w:rPr>
        <w:t>Liebersohn</w:t>
      </w:r>
      <w:proofErr w:type="spellEnd"/>
      <w:r>
        <w:rPr>
          <w:lang w:val="en-US"/>
        </w:rPr>
        <w:t xml:space="preserve">, J (2021) “Why is the rent so darn high? The role of growing demand to live in housing-supply-inelastic cities”, </w:t>
      </w:r>
      <w:r w:rsidRPr="00DD3CFA">
        <w:rPr>
          <w:i/>
          <w:lang w:val="en-US"/>
        </w:rPr>
        <w:t>Journal of Urban Economics</w:t>
      </w:r>
      <w:r>
        <w:rPr>
          <w:lang w:val="en-US"/>
        </w:rPr>
        <w:t>, Vol.124 pp.1-14</w:t>
      </w:r>
    </w:p>
    <w:p w14:paraId="26D8CA5E" w14:textId="1174C35B" w:rsidR="00B43B1F" w:rsidRDefault="00B43B1F" w:rsidP="00AC5D5C">
      <w:pPr>
        <w:spacing w:line="240" w:lineRule="auto"/>
        <w:jc w:val="both"/>
        <w:rPr>
          <w:lang w:val="en-US"/>
        </w:rPr>
      </w:pPr>
      <w:r w:rsidRPr="00B43B1F">
        <w:rPr>
          <w:lang w:val="en-US"/>
        </w:rPr>
        <w:t xml:space="preserve">Ministry of Housing and Urban Development (2022). Change in housing affordability indicators: Concepts, sources, and methods. November 2022. Available at </w:t>
      </w:r>
      <w:hyperlink r:id="rId22" w:history="1">
        <w:r w:rsidR="005D6789" w:rsidRPr="002F2A3C">
          <w:rPr>
            <w:rStyle w:val="Hyperlink"/>
            <w:lang w:val="en-US"/>
          </w:rPr>
          <w:t>www.hud.govt.nz</w:t>
        </w:r>
      </w:hyperlink>
    </w:p>
    <w:p w14:paraId="3348FAFD" w14:textId="208818CE" w:rsidR="005D6789" w:rsidRDefault="005D6789" w:rsidP="005D6789">
      <w:pPr>
        <w:spacing w:line="240" w:lineRule="auto"/>
        <w:jc w:val="both"/>
        <w:rPr>
          <w:lang w:val="en-US"/>
        </w:rPr>
      </w:pPr>
      <w:r w:rsidRPr="005D6789">
        <w:rPr>
          <w:lang w:val="en-US"/>
        </w:rPr>
        <w:t>New Zealand Treasury (2022). Trends in Wellbeing in Aotearoa New Zeala</w:t>
      </w:r>
      <w:r>
        <w:rPr>
          <w:lang w:val="en-US"/>
        </w:rPr>
        <w:t xml:space="preserve">nd: 2000-2020. Background Paper </w:t>
      </w:r>
      <w:r w:rsidRPr="005D6789">
        <w:rPr>
          <w:lang w:val="en-US"/>
        </w:rPr>
        <w:t xml:space="preserve">for the 2022 Wellbeing Report. April 2022. Available from </w:t>
      </w:r>
      <w:hyperlink r:id="rId23" w:history="1">
        <w:r w:rsidRPr="002F2A3C">
          <w:rPr>
            <w:rStyle w:val="Hyperlink"/>
            <w:lang w:val="en-US"/>
          </w:rPr>
          <w:t>https://www.treasury.govt.nz</w:t>
        </w:r>
      </w:hyperlink>
    </w:p>
    <w:p w14:paraId="489F44EE" w14:textId="01F760B3" w:rsidR="00AE5A72" w:rsidRDefault="00AE5A72" w:rsidP="00AC5D5C">
      <w:pPr>
        <w:spacing w:line="240" w:lineRule="auto"/>
        <w:jc w:val="both"/>
        <w:rPr>
          <w:lang w:val="en-US"/>
        </w:rPr>
      </w:pPr>
      <w:proofErr w:type="spellStart"/>
      <w:r>
        <w:rPr>
          <w:lang w:val="en-US"/>
        </w:rPr>
        <w:lastRenderedPageBreak/>
        <w:t>Nunns</w:t>
      </w:r>
      <w:proofErr w:type="spellEnd"/>
      <w:r>
        <w:rPr>
          <w:lang w:val="en-US"/>
        </w:rPr>
        <w:t>, P. (2019) “The C</w:t>
      </w:r>
      <w:r w:rsidR="000771BA">
        <w:rPr>
          <w:lang w:val="en-US"/>
        </w:rPr>
        <w:t>auses and Economic Consequences of Rising Regional House Prices in New Zealand</w:t>
      </w:r>
      <w:r>
        <w:rPr>
          <w:lang w:val="en-US"/>
        </w:rPr>
        <w:t>”</w:t>
      </w:r>
      <w:r w:rsidR="000771BA">
        <w:rPr>
          <w:lang w:val="en-US"/>
        </w:rPr>
        <w:t xml:space="preserve">, </w:t>
      </w:r>
      <w:r w:rsidR="000771BA" w:rsidRPr="000771BA">
        <w:rPr>
          <w:i/>
          <w:lang w:val="en-US"/>
        </w:rPr>
        <w:t>Working Paper No.005</w:t>
      </w:r>
      <w:r w:rsidR="000771BA">
        <w:rPr>
          <w:lang w:val="en-US"/>
        </w:rPr>
        <w:t>, Centre for Applied Research in Economics, University of Auckland</w:t>
      </w:r>
    </w:p>
    <w:p w14:paraId="5CA1CDB7" w14:textId="3D6BA151" w:rsidR="00C37AA1" w:rsidRDefault="00C37AA1" w:rsidP="00AC5D5C">
      <w:pPr>
        <w:spacing w:line="240" w:lineRule="auto"/>
        <w:jc w:val="both"/>
        <w:rPr>
          <w:lang w:val="en-US"/>
        </w:rPr>
      </w:pPr>
      <w:r>
        <w:rPr>
          <w:lang w:val="en-US"/>
        </w:rPr>
        <w:t xml:space="preserve">Reserve Bank of New Zealand (2023a). </w:t>
      </w:r>
      <w:r w:rsidR="00A271D7">
        <w:rPr>
          <w:lang w:val="en-US"/>
        </w:rPr>
        <w:t xml:space="preserve">New residential mortgage standard interest rates (B20). May 2023. Available at </w:t>
      </w:r>
      <w:hyperlink r:id="rId24" w:history="1">
        <w:r w:rsidR="00A271D7" w:rsidRPr="00062563">
          <w:rPr>
            <w:rStyle w:val="Hyperlink"/>
            <w:lang w:val="en-US"/>
          </w:rPr>
          <w:t>www.rbnz.govt.nz</w:t>
        </w:r>
      </w:hyperlink>
    </w:p>
    <w:p w14:paraId="1CC93864" w14:textId="61DD7F8F" w:rsidR="00C37AA1" w:rsidRDefault="00C37AA1" w:rsidP="00AC5D5C">
      <w:pPr>
        <w:spacing w:line="240" w:lineRule="auto"/>
        <w:jc w:val="both"/>
        <w:rPr>
          <w:lang w:val="en-US"/>
        </w:rPr>
      </w:pPr>
      <w:r>
        <w:rPr>
          <w:lang w:val="en-US"/>
        </w:rPr>
        <w:t xml:space="preserve">Reserve Bank of New Zealand (2023b). New residential mortgage special interest rates (B21). </w:t>
      </w:r>
      <w:r w:rsidR="00A271D7">
        <w:rPr>
          <w:lang w:val="en-US"/>
        </w:rPr>
        <w:t xml:space="preserve">May 2023. Available at </w:t>
      </w:r>
      <w:hyperlink r:id="rId25" w:history="1">
        <w:r w:rsidR="00A271D7" w:rsidRPr="00062563">
          <w:rPr>
            <w:rStyle w:val="Hyperlink"/>
            <w:lang w:val="en-US"/>
          </w:rPr>
          <w:t>www.rbnz.govt.nz</w:t>
        </w:r>
      </w:hyperlink>
    </w:p>
    <w:p w14:paraId="21243AED" w14:textId="69D9C509" w:rsidR="00DD3CFA" w:rsidRDefault="00DD3CFA" w:rsidP="00AC5D5C">
      <w:pPr>
        <w:spacing w:line="240" w:lineRule="auto"/>
        <w:jc w:val="both"/>
        <w:rPr>
          <w:lang w:val="en-US"/>
        </w:rPr>
      </w:pPr>
      <w:r>
        <w:rPr>
          <w:lang w:val="en-US"/>
        </w:rPr>
        <w:t xml:space="preserve">Saunders, T and Tulip, P (2019) “A Model of the Australian Housing Market”, </w:t>
      </w:r>
      <w:r w:rsidRPr="00DD3CFA">
        <w:rPr>
          <w:i/>
          <w:lang w:val="en-US"/>
        </w:rPr>
        <w:t>Research Discussion Paper RDP 2019-01</w:t>
      </w:r>
      <w:r>
        <w:rPr>
          <w:lang w:val="en-US"/>
        </w:rPr>
        <w:t>, Reserve Bank of Australia</w:t>
      </w:r>
    </w:p>
    <w:p w14:paraId="6672C1C7" w14:textId="2C9A069E" w:rsidR="0018193A" w:rsidRDefault="0018193A" w:rsidP="00AC5D5C">
      <w:pPr>
        <w:spacing w:line="240" w:lineRule="auto"/>
        <w:jc w:val="both"/>
        <w:rPr>
          <w:lang w:val="en-US"/>
        </w:rPr>
      </w:pPr>
      <w:r w:rsidRPr="0018193A">
        <w:rPr>
          <w:lang w:val="en-US"/>
        </w:rPr>
        <w:t xml:space="preserve">Stats NZ (2019). New methodology for rental prices in the CPI. February 2019. Available at </w:t>
      </w:r>
      <w:hyperlink r:id="rId26" w:history="1">
        <w:r w:rsidRPr="00062563">
          <w:rPr>
            <w:rStyle w:val="Hyperlink"/>
            <w:lang w:val="en-US"/>
          </w:rPr>
          <w:t>www.stats.govt.nz</w:t>
        </w:r>
      </w:hyperlink>
    </w:p>
    <w:p w14:paraId="3FABC0DD" w14:textId="3D04CA3E" w:rsidR="0018193A" w:rsidRDefault="0018193A" w:rsidP="00AC5D5C">
      <w:pPr>
        <w:spacing w:line="240" w:lineRule="auto"/>
        <w:jc w:val="both"/>
        <w:rPr>
          <w:lang w:val="en-US"/>
        </w:rPr>
      </w:pPr>
      <w:r w:rsidRPr="0018193A">
        <w:rPr>
          <w:lang w:val="en-US"/>
        </w:rPr>
        <w:t xml:space="preserve">Stats NZ (2021). User guide for Stats NZ's employment measures. March 2021. Available at </w:t>
      </w:r>
      <w:hyperlink r:id="rId27" w:history="1">
        <w:r w:rsidRPr="00062563">
          <w:rPr>
            <w:rStyle w:val="Hyperlink"/>
            <w:lang w:val="en-US"/>
          </w:rPr>
          <w:t>www.stats.govt.nz</w:t>
        </w:r>
      </w:hyperlink>
    </w:p>
    <w:p w14:paraId="6D4EA005" w14:textId="102D0418" w:rsidR="003E4AEB" w:rsidRDefault="003E4AEB" w:rsidP="00AC5D5C">
      <w:pPr>
        <w:spacing w:line="240" w:lineRule="auto"/>
        <w:jc w:val="both"/>
        <w:rPr>
          <w:bCs/>
          <w:lang w:val="en-US"/>
        </w:rPr>
      </w:pPr>
      <w:r>
        <w:rPr>
          <w:bCs/>
          <w:lang w:val="en-US"/>
        </w:rPr>
        <w:t xml:space="preserve">Stats NZ (2022a). </w:t>
      </w:r>
      <w:r w:rsidR="005C6569">
        <w:rPr>
          <w:bCs/>
          <w:lang w:val="en-US"/>
        </w:rPr>
        <w:t xml:space="preserve">National population estimates: At </w:t>
      </w:r>
      <w:r w:rsidR="00E2008E">
        <w:rPr>
          <w:bCs/>
          <w:lang w:val="en-US"/>
        </w:rPr>
        <w:t>3</w:t>
      </w:r>
      <w:r w:rsidR="005C6569">
        <w:rPr>
          <w:bCs/>
          <w:lang w:val="en-US"/>
        </w:rPr>
        <w:t xml:space="preserve">0 June 2022. August 2022. Available at </w:t>
      </w:r>
      <w:hyperlink r:id="rId28" w:history="1">
        <w:r w:rsidR="005C6569" w:rsidRPr="00062563">
          <w:rPr>
            <w:rStyle w:val="Hyperlink"/>
            <w:bCs/>
            <w:lang w:val="en-US"/>
          </w:rPr>
          <w:t>www.stats.govt.nz</w:t>
        </w:r>
      </w:hyperlink>
    </w:p>
    <w:p w14:paraId="43E500ED" w14:textId="5C5E6265" w:rsidR="005C6569" w:rsidRPr="007262A8" w:rsidRDefault="005C6569" w:rsidP="00AC5D5C">
      <w:pPr>
        <w:spacing w:line="240" w:lineRule="auto"/>
        <w:jc w:val="both"/>
        <w:rPr>
          <w:rStyle w:val="Hyperlink"/>
          <w:lang w:val="en-US"/>
        </w:rPr>
      </w:pPr>
      <w:r>
        <w:rPr>
          <w:bCs/>
          <w:lang w:val="en-US"/>
        </w:rPr>
        <w:t xml:space="preserve">Stats NZ (2022b). </w:t>
      </w:r>
      <w:r w:rsidR="00E2008E">
        <w:rPr>
          <w:bCs/>
          <w:lang w:val="en-US"/>
        </w:rPr>
        <w:t xml:space="preserve">Subnational population estimates: At 30 June 2022 (provisional). October 2022. Available at </w:t>
      </w:r>
      <w:hyperlink r:id="rId29" w:history="1">
        <w:r w:rsidR="00E2008E" w:rsidRPr="00062563">
          <w:rPr>
            <w:rStyle w:val="Hyperlink"/>
            <w:bCs/>
            <w:lang w:val="en-US"/>
          </w:rPr>
          <w:t>www.stats.govt.nz</w:t>
        </w:r>
      </w:hyperlink>
    </w:p>
    <w:p w14:paraId="11AAB27B" w14:textId="2E3967F5" w:rsidR="00071FFE" w:rsidRDefault="00BD7F05" w:rsidP="00143F00">
      <w:pPr>
        <w:spacing w:line="240" w:lineRule="auto"/>
        <w:jc w:val="both"/>
        <w:rPr>
          <w:lang w:val="en-US"/>
        </w:rPr>
      </w:pPr>
      <w:r>
        <w:rPr>
          <w:lang w:val="en-US"/>
        </w:rPr>
        <w:t xml:space="preserve">Watson, E (2013) “A Closer Look at some of the Supply and Demand Factors Influencing Residential Property Markets”, </w:t>
      </w:r>
      <w:r w:rsidRPr="00BD7F05">
        <w:rPr>
          <w:i/>
          <w:lang w:val="en-US"/>
        </w:rPr>
        <w:t>Analytical Note 2013/11</w:t>
      </w:r>
      <w:r>
        <w:rPr>
          <w:lang w:val="en-US"/>
        </w:rPr>
        <w:t xml:space="preserve">, Reserve Bank of New Zealand </w:t>
      </w:r>
    </w:p>
    <w:p w14:paraId="5552D7CF" w14:textId="77777777" w:rsidR="00C94B9A" w:rsidRDefault="00C94B9A">
      <w:pPr>
        <w:rPr>
          <w:rFonts w:ascii="Segoe UI Semibold" w:hAnsi="Segoe UI Semibold" w:cs="Segoe UI Semibold"/>
          <w:color w:val="ED1164" w:themeColor="accent1"/>
          <w:sz w:val="26"/>
          <w:szCs w:val="26"/>
        </w:rPr>
      </w:pPr>
      <w:r>
        <w:br w:type="page"/>
      </w:r>
    </w:p>
    <w:p w14:paraId="5C8DC604" w14:textId="47850663" w:rsidR="00AD0233" w:rsidRDefault="00071FFE" w:rsidP="00143F00">
      <w:pPr>
        <w:pStyle w:val="Heading2"/>
      </w:pPr>
      <w:r w:rsidRPr="00071FFE">
        <w:lastRenderedPageBreak/>
        <w:t>Appendix</w:t>
      </w:r>
      <w:r w:rsidR="00143F00">
        <w:t xml:space="preserve"> A</w:t>
      </w:r>
      <w:r w:rsidRPr="00071FFE">
        <w:t xml:space="preserve"> – Additional</w:t>
      </w:r>
      <w:r>
        <w:t xml:space="preserve"> </w:t>
      </w:r>
      <w:r w:rsidR="00143F00">
        <w:t xml:space="preserve">National </w:t>
      </w:r>
      <w:r>
        <w:t>Regression</w:t>
      </w:r>
      <w:r w:rsidRPr="00071FFE">
        <w:t xml:space="preserve"> Results</w:t>
      </w:r>
    </w:p>
    <w:p w14:paraId="7DED3307" w14:textId="77777777" w:rsidR="00071FFE" w:rsidRDefault="00071FFE" w:rsidP="00AE4044">
      <w:pPr>
        <w:pStyle w:val="FigureTableTitle"/>
        <w:rPr>
          <w:lang w:val="en-US"/>
        </w:rPr>
      </w:pPr>
      <w:r w:rsidRPr="2C0E32F4">
        <w:rPr>
          <w:lang w:val="en-US"/>
        </w:rPr>
        <w:t xml:space="preserve">Table </w:t>
      </w:r>
      <w:r>
        <w:rPr>
          <w:lang w:val="en-US"/>
        </w:rPr>
        <w:t>A.1</w:t>
      </w:r>
      <w:r w:rsidRPr="2C0E32F4">
        <w:rPr>
          <w:lang w:val="en-US"/>
        </w:rPr>
        <w:t>: Results using annual change</w:t>
      </w:r>
    </w:p>
    <w:tbl>
      <w:tblPr>
        <w:tblStyle w:val="TableGrid"/>
        <w:tblW w:w="0" w:type="auto"/>
        <w:tblLayout w:type="fixed"/>
        <w:tblLook w:val="04A0" w:firstRow="1" w:lastRow="0" w:firstColumn="1" w:lastColumn="0" w:noHBand="0" w:noVBand="1"/>
      </w:tblPr>
      <w:tblGrid>
        <w:gridCol w:w="3544"/>
        <w:gridCol w:w="5471"/>
      </w:tblGrid>
      <w:tr w:rsidR="00071FFE" w:rsidRPr="00AE4044" w14:paraId="2AB26460" w14:textId="77777777" w:rsidTr="005533A7">
        <w:trPr>
          <w:trHeight w:val="287"/>
        </w:trPr>
        <w:tc>
          <w:tcPr>
            <w:tcW w:w="3544" w:type="dxa"/>
            <w:tcBorders>
              <w:top w:val="double" w:sz="6" w:space="0" w:color="000000" w:themeColor="text1"/>
              <w:left w:val="nil"/>
              <w:bottom w:val="nil"/>
              <w:right w:val="nil"/>
            </w:tcBorders>
            <w:tcMar>
              <w:top w:w="102" w:type="dxa"/>
              <w:left w:w="102" w:type="dxa"/>
              <w:bottom w:w="102" w:type="dxa"/>
              <w:right w:w="102" w:type="dxa"/>
            </w:tcMar>
            <w:vAlign w:val="center"/>
          </w:tcPr>
          <w:p w14:paraId="0FCB8FC7" w14:textId="77777777" w:rsidR="00071FFE" w:rsidRPr="00AE4044" w:rsidRDefault="00071FFE" w:rsidP="005533A7">
            <w:pPr>
              <w:rPr>
                <w:rFonts w:eastAsia="Times New Roman" w:cstheme="minorHAnsi"/>
                <w:b/>
                <w:bCs/>
                <w:color w:val="000000" w:themeColor="text1"/>
                <w:sz w:val="18"/>
                <w:szCs w:val="18"/>
              </w:rPr>
            </w:pPr>
          </w:p>
        </w:tc>
        <w:tc>
          <w:tcPr>
            <w:tcW w:w="5471" w:type="dxa"/>
            <w:tcBorders>
              <w:top w:val="double" w:sz="6" w:space="0" w:color="000000" w:themeColor="text1"/>
              <w:left w:val="nil"/>
              <w:bottom w:val="nil"/>
              <w:right w:val="nil"/>
            </w:tcBorders>
            <w:tcMar>
              <w:top w:w="102" w:type="dxa"/>
              <w:left w:w="102" w:type="dxa"/>
              <w:bottom w:w="102" w:type="dxa"/>
              <w:right w:w="102" w:type="dxa"/>
            </w:tcMar>
            <w:vAlign w:val="center"/>
          </w:tcPr>
          <w:p w14:paraId="0F577F11"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Annual rent inflation (nominal, flow)</w:t>
            </w:r>
          </w:p>
        </w:tc>
      </w:tr>
      <w:tr w:rsidR="00071FFE" w:rsidRPr="00AE4044" w14:paraId="783BD586" w14:textId="77777777" w:rsidTr="005533A7">
        <w:trPr>
          <w:trHeight w:val="435"/>
        </w:trPr>
        <w:tc>
          <w:tcPr>
            <w:tcW w:w="3544" w:type="dxa"/>
            <w:tcBorders>
              <w:top w:val="nil"/>
              <w:left w:val="nil"/>
              <w:bottom w:val="single" w:sz="8" w:space="0" w:color="000000" w:themeColor="text1"/>
              <w:right w:val="nil"/>
            </w:tcBorders>
            <w:tcMar>
              <w:top w:w="14" w:type="dxa"/>
              <w:left w:w="14" w:type="dxa"/>
              <w:bottom w:w="14" w:type="dxa"/>
              <w:right w:w="14" w:type="dxa"/>
            </w:tcMar>
            <w:vAlign w:val="center"/>
          </w:tcPr>
          <w:p w14:paraId="18C18F5E"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5471" w:type="dxa"/>
            <w:tcBorders>
              <w:top w:val="nil"/>
              <w:left w:val="nil"/>
              <w:bottom w:val="single" w:sz="8" w:space="0" w:color="000000" w:themeColor="text1"/>
              <w:right w:val="nil"/>
            </w:tcBorders>
            <w:tcMar>
              <w:top w:w="14" w:type="dxa"/>
              <w:left w:w="14" w:type="dxa"/>
              <w:bottom w:w="14" w:type="dxa"/>
              <w:right w:w="14" w:type="dxa"/>
            </w:tcMar>
            <w:vAlign w:val="center"/>
          </w:tcPr>
          <w:p w14:paraId="54A5D07B"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RPr="00AE4044" w14:paraId="2B0C5DDA" w14:textId="77777777" w:rsidTr="005533A7">
        <w:trPr>
          <w:trHeight w:val="439"/>
        </w:trPr>
        <w:tc>
          <w:tcPr>
            <w:tcW w:w="3544" w:type="dxa"/>
            <w:tcBorders>
              <w:top w:val="single" w:sz="8" w:space="0" w:color="000000" w:themeColor="text1"/>
              <w:left w:val="nil"/>
              <w:bottom w:val="nil"/>
              <w:right w:val="nil"/>
            </w:tcBorders>
            <w:tcMar>
              <w:top w:w="102" w:type="dxa"/>
              <w:left w:w="102" w:type="dxa"/>
              <w:bottom w:w="102" w:type="dxa"/>
              <w:right w:w="102" w:type="dxa"/>
            </w:tcMar>
          </w:tcPr>
          <w:p w14:paraId="2A7B638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(t-4)</w:t>
            </w:r>
          </w:p>
        </w:tc>
        <w:tc>
          <w:tcPr>
            <w:tcW w:w="5471" w:type="dxa"/>
            <w:tcBorders>
              <w:top w:val="single" w:sz="8" w:space="0" w:color="000000" w:themeColor="text1"/>
              <w:left w:val="nil"/>
              <w:bottom w:val="nil"/>
              <w:right w:val="nil"/>
            </w:tcBorders>
            <w:tcMar>
              <w:top w:w="102" w:type="dxa"/>
              <w:left w:w="102" w:type="dxa"/>
              <w:bottom w:w="102" w:type="dxa"/>
              <w:right w:w="102" w:type="dxa"/>
            </w:tcMar>
          </w:tcPr>
          <w:p w14:paraId="5AA5F09B"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2139B5E5" w14:textId="77777777" w:rsidTr="005533A7">
        <w:trPr>
          <w:trHeight w:val="398"/>
        </w:trPr>
        <w:tc>
          <w:tcPr>
            <w:tcW w:w="3544" w:type="dxa"/>
            <w:tcBorders>
              <w:top w:val="nil"/>
              <w:left w:val="nil"/>
              <w:bottom w:val="nil"/>
              <w:right w:val="nil"/>
            </w:tcBorders>
            <w:tcMar>
              <w:top w:w="102" w:type="dxa"/>
              <w:left w:w="102" w:type="dxa"/>
              <w:bottom w:w="102" w:type="dxa"/>
              <w:right w:w="102" w:type="dxa"/>
            </w:tcMar>
          </w:tcPr>
          <w:p w14:paraId="14792B1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5471" w:type="dxa"/>
            <w:tcBorders>
              <w:top w:val="nil"/>
              <w:left w:val="nil"/>
              <w:bottom w:val="nil"/>
              <w:right w:val="nil"/>
            </w:tcBorders>
            <w:tcMar>
              <w:top w:w="102" w:type="dxa"/>
              <w:left w:w="102" w:type="dxa"/>
              <w:bottom w:w="102" w:type="dxa"/>
              <w:right w:w="102" w:type="dxa"/>
            </w:tcMar>
          </w:tcPr>
          <w:p w14:paraId="0777FD3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(0.10)</w:t>
            </w:r>
          </w:p>
        </w:tc>
      </w:tr>
      <w:tr w:rsidR="00071FFE" w:rsidRPr="00AE4044" w14:paraId="6FF004EF" w14:textId="77777777" w:rsidTr="005533A7">
        <w:trPr>
          <w:trHeight w:val="636"/>
        </w:trPr>
        <w:tc>
          <w:tcPr>
            <w:tcW w:w="3544" w:type="dxa"/>
            <w:tcBorders>
              <w:top w:val="nil"/>
              <w:left w:val="nil"/>
              <w:bottom w:val="nil"/>
              <w:right w:val="nil"/>
            </w:tcBorders>
            <w:tcMar>
              <w:top w:w="102" w:type="dxa"/>
              <w:left w:w="102" w:type="dxa"/>
              <w:bottom w:w="102" w:type="dxa"/>
              <w:right w:w="102" w:type="dxa"/>
            </w:tcMar>
          </w:tcPr>
          <w:p w14:paraId="3E03CB4A"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(t-4)</w:t>
            </w:r>
          </w:p>
        </w:tc>
        <w:tc>
          <w:tcPr>
            <w:tcW w:w="5471" w:type="dxa"/>
            <w:tcBorders>
              <w:top w:val="nil"/>
              <w:left w:val="nil"/>
              <w:bottom w:val="nil"/>
              <w:right w:val="nil"/>
            </w:tcBorders>
            <w:tcMar>
              <w:top w:w="102" w:type="dxa"/>
              <w:left w:w="102" w:type="dxa"/>
              <w:bottom w:w="102" w:type="dxa"/>
              <w:right w:w="102" w:type="dxa"/>
            </w:tcMar>
          </w:tcPr>
          <w:p w14:paraId="329A991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0.75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0736022C" w14:textId="77777777" w:rsidTr="005533A7">
        <w:trPr>
          <w:trHeight w:val="351"/>
        </w:trPr>
        <w:tc>
          <w:tcPr>
            <w:tcW w:w="3544" w:type="dxa"/>
            <w:tcBorders>
              <w:top w:val="nil"/>
              <w:left w:val="nil"/>
              <w:bottom w:val="nil"/>
              <w:right w:val="nil"/>
            </w:tcBorders>
            <w:tcMar>
              <w:top w:w="102" w:type="dxa"/>
              <w:left w:w="102" w:type="dxa"/>
              <w:bottom w:w="102" w:type="dxa"/>
              <w:right w:w="102" w:type="dxa"/>
            </w:tcMar>
          </w:tcPr>
          <w:p w14:paraId="65FA2F2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(t-4)</w:t>
            </w:r>
          </w:p>
        </w:tc>
        <w:tc>
          <w:tcPr>
            <w:tcW w:w="5471" w:type="dxa"/>
            <w:tcBorders>
              <w:top w:val="nil"/>
              <w:left w:val="nil"/>
              <w:bottom w:val="nil"/>
              <w:right w:val="nil"/>
            </w:tcBorders>
            <w:tcMar>
              <w:top w:w="102" w:type="dxa"/>
              <w:left w:w="102" w:type="dxa"/>
              <w:bottom w:w="102" w:type="dxa"/>
              <w:right w:w="102" w:type="dxa"/>
            </w:tcMar>
          </w:tcPr>
          <w:p w14:paraId="49EF950D"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1.18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(0.38)</w:t>
            </w:r>
          </w:p>
        </w:tc>
      </w:tr>
      <w:tr w:rsidR="00071FFE" w:rsidRPr="00AE4044" w14:paraId="347D872D" w14:textId="77777777" w:rsidTr="005533A7">
        <w:trPr>
          <w:trHeight w:val="305"/>
        </w:trPr>
        <w:tc>
          <w:tcPr>
            <w:tcW w:w="3544" w:type="dxa"/>
            <w:tcBorders>
              <w:top w:val="nil"/>
              <w:left w:val="nil"/>
              <w:bottom w:val="nil"/>
              <w:right w:val="nil"/>
            </w:tcBorders>
            <w:tcMar>
              <w:top w:w="102" w:type="dxa"/>
              <w:left w:w="102" w:type="dxa"/>
              <w:bottom w:w="102" w:type="dxa"/>
              <w:right w:w="102" w:type="dxa"/>
            </w:tcMar>
          </w:tcPr>
          <w:p w14:paraId="3DFDFB6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Floating mortgage rate (t-4)</w:t>
            </w:r>
          </w:p>
        </w:tc>
        <w:tc>
          <w:tcPr>
            <w:tcW w:w="5471" w:type="dxa"/>
            <w:tcBorders>
              <w:top w:val="nil"/>
              <w:left w:val="nil"/>
              <w:bottom w:val="nil"/>
              <w:right w:val="nil"/>
            </w:tcBorders>
            <w:tcMar>
              <w:top w:w="102" w:type="dxa"/>
              <w:left w:w="102" w:type="dxa"/>
              <w:bottom w:w="102" w:type="dxa"/>
              <w:right w:w="102" w:type="dxa"/>
            </w:tcMar>
          </w:tcPr>
          <w:p w14:paraId="53A322DE"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(0.02)</w:t>
            </w:r>
          </w:p>
        </w:tc>
      </w:tr>
      <w:tr w:rsidR="00071FFE" w:rsidRPr="00AE4044" w14:paraId="1436A5C9" w14:textId="77777777" w:rsidTr="005533A7">
        <w:trPr>
          <w:trHeight w:val="401"/>
        </w:trPr>
        <w:tc>
          <w:tcPr>
            <w:tcW w:w="3544" w:type="dxa"/>
            <w:tcBorders>
              <w:top w:val="nil"/>
              <w:left w:val="nil"/>
              <w:bottom w:val="nil"/>
              <w:right w:val="nil"/>
            </w:tcBorders>
            <w:tcMar>
              <w:top w:w="102" w:type="dxa"/>
              <w:left w:w="102" w:type="dxa"/>
              <w:bottom w:w="102" w:type="dxa"/>
              <w:right w:w="102" w:type="dxa"/>
            </w:tcMar>
          </w:tcPr>
          <w:p w14:paraId="4EB78BB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(t-4)</w:t>
            </w:r>
          </w:p>
        </w:tc>
        <w:tc>
          <w:tcPr>
            <w:tcW w:w="5471" w:type="dxa"/>
            <w:tcBorders>
              <w:top w:val="nil"/>
              <w:left w:val="nil"/>
              <w:bottom w:val="nil"/>
              <w:right w:val="nil"/>
            </w:tcBorders>
            <w:tcMar>
              <w:top w:w="102" w:type="dxa"/>
              <w:left w:w="102" w:type="dxa"/>
              <w:bottom w:w="102" w:type="dxa"/>
              <w:right w:w="102" w:type="dxa"/>
            </w:tcMar>
          </w:tcPr>
          <w:p w14:paraId="7278829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(0.12)</w:t>
            </w:r>
          </w:p>
        </w:tc>
      </w:tr>
      <w:tr w:rsidR="00071FFE" w:rsidRPr="00AE4044" w14:paraId="2ECD7ABA" w14:textId="77777777" w:rsidTr="005533A7">
        <w:trPr>
          <w:trHeight w:val="638"/>
        </w:trPr>
        <w:tc>
          <w:tcPr>
            <w:tcW w:w="3544" w:type="dxa"/>
            <w:tcBorders>
              <w:top w:val="nil"/>
              <w:left w:val="nil"/>
              <w:bottom w:val="single" w:sz="8" w:space="0" w:color="000000" w:themeColor="text1"/>
              <w:right w:val="nil"/>
            </w:tcBorders>
            <w:tcMar>
              <w:top w:w="102" w:type="dxa"/>
              <w:left w:w="102" w:type="dxa"/>
              <w:bottom w:w="102" w:type="dxa"/>
              <w:right w:w="102" w:type="dxa"/>
            </w:tcMar>
          </w:tcPr>
          <w:p w14:paraId="0F82DC13"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(t-4)</w:t>
            </w:r>
          </w:p>
        </w:tc>
        <w:tc>
          <w:tcPr>
            <w:tcW w:w="5471" w:type="dxa"/>
            <w:tcBorders>
              <w:top w:val="nil"/>
              <w:left w:val="nil"/>
              <w:bottom w:val="single" w:sz="8" w:space="0" w:color="000000" w:themeColor="text1"/>
              <w:right w:val="nil"/>
            </w:tcBorders>
            <w:tcMar>
              <w:top w:w="102" w:type="dxa"/>
              <w:left w:w="102" w:type="dxa"/>
              <w:bottom w:w="102" w:type="dxa"/>
              <w:right w:w="102" w:type="dxa"/>
            </w:tcMar>
          </w:tcPr>
          <w:p w14:paraId="2A418664"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(0.01)</w:t>
            </w:r>
          </w:p>
        </w:tc>
      </w:tr>
      <w:tr w:rsidR="00071FFE" w:rsidRPr="00AE4044" w14:paraId="2353EEE5" w14:textId="77777777" w:rsidTr="005533A7">
        <w:trPr>
          <w:trHeight w:val="525"/>
        </w:trPr>
        <w:tc>
          <w:tcPr>
            <w:tcW w:w="3544" w:type="dxa"/>
            <w:tcBorders>
              <w:top w:val="single" w:sz="8" w:space="0" w:color="000000" w:themeColor="text1"/>
              <w:left w:val="nil"/>
              <w:bottom w:val="nil"/>
              <w:right w:val="nil"/>
            </w:tcBorders>
            <w:tcMar>
              <w:top w:w="52" w:type="dxa"/>
              <w:left w:w="102" w:type="dxa"/>
              <w:bottom w:w="52" w:type="dxa"/>
              <w:right w:w="102" w:type="dxa"/>
            </w:tcMar>
          </w:tcPr>
          <w:p w14:paraId="1BEA079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5471" w:type="dxa"/>
            <w:tcBorders>
              <w:top w:val="single" w:sz="8" w:space="0" w:color="000000" w:themeColor="text1"/>
              <w:left w:val="nil"/>
              <w:bottom w:val="nil"/>
              <w:right w:val="nil"/>
            </w:tcBorders>
            <w:tcMar>
              <w:top w:w="52" w:type="dxa"/>
              <w:left w:w="102" w:type="dxa"/>
              <w:bottom w:w="52" w:type="dxa"/>
              <w:right w:w="102" w:type="dxa"/>
            </w:tcMar>
          </w:tcPr>
          <w:p w14:paraId="7C31F369"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67</w:t>
            </w:r>
          </w:p>
        </w:tc>
      </w:tr>
      <w:tr w:rsidR="00071FFE" w:rsidRPr="00AE4044" w14:paraId="6FF520C3" w14:textId="77777777" w:rsidTr="005533A7">
        <w:trPr>
          <w:trHeight w:val="525"/>
        </w:trPr>
        <w:tc>
          <w:tcPr>
            <w:tcW w:w="3544" w:type="dxa"/>
            <w:tcBorders>
              <w:top w:val="nil"/>
              <w:left w:val="nil"/>
              <w:bottom w:val="double" w:sz="6" w:space="0" w:color="000000" w:themeColor="text1"/>
              <w:right w:val="nil"/>
            </w:tcBorders>
            <w:tcMar>
              <w:top w:w="52" w:type="dxa"/>
              <w:left w:w="102" w:type="dxa"/>
              <w:bottom w:w="52" w:type="dxa"/>
              <w:right w:w="102" w:type="dxa"/>
            </w:tcMar>
          </w:tcPr>
          <w:p w14:paraId="6600827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5471" w:type="dxa"/>
            <w:tcBorders>
              <w:top w:val="nil"/>
              <w:left w:val="nil"/>
              <w:bottom w:val="double" w:sz="6" w:space="0" w:color="000000" w:themeColor="text1"/>
              <w:right w:val="nil"/>
            </w:tcBorders>
            <w:tcMar>
              <w:top w:w="52" w:type="dxa"/>
              <w:left w:w="102" w:type="dxa"/>
              <w:bottom w:w="52" w:type="dxa"/>
              <w:right w:w="102" w:type="dxa"/>
            </w:tcMar>
          </w:tcPr>
          <w:p w14:paraId="3C99B658"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0.508 / 0.449</w:t>
            </w:r>
          </w:p>
        </w:tc>
      </w:tr>
      <w:tr w:rsidR="00071FFE" w:rsidRPr="00AE4044" w14:paraId="5AA84795" w14:textId="77777777" w:rsidTr="005533A7">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14:paraId="29F6CE08"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change from the same quarter last year</w:t>
            </w:r>
          </w:p>
          <w:p w14:paraId="7C4ABFAD"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EB5F85B" w14:textId="77777777" w:rsidR="00C94B9A" w:rsidRDefault="00C94B9A" w:rsidP="00AE4044">
      <w:pPr>
        <w:pStyle w:val="FigureTableTitle"/>
        <w:rPr>
          <w:lang w:val="en-US"/>
        </w:rPr>
      </w:pPr>
    </w:p>
    <w:p w14:paraId="42AC0528" w14:textId="77777777" w:rsidR="00C94B9A" w:rsidRDefault="00C94B9A" w:rsidP="00C94B9A">
      <w:pPr>
        <w:rPr>
          <w:rFonts w:ascii="Segoe UI Semibold" w:hAnsi="Segoe UI Semibold" w:cs="Segoe UI Semibold"/>
          <w:sz w:val="20"/>
          <w:szCs w:val="20"/>
          <w:lang w:val="en-US"/>
        </w:rPr>
      </w:pPr>
      <w:r>
        <w:rPr>
          <w:lang w:val="en-US"/>
        </w:rPr>
        <w:br w:type="page"/>
      </w:r>
    </w:p>
    <w:p w14:paraId="189560BA" w14:textId="2605AC34" w:rsidR="00071FFE" w:rsidRDefault="00071FFE" w:rsidP="00AE4044">
      <w:pPr>
        <w:pStyle w:val="FigureTableTitle"/>
        <w:rPr>
          <w:lang w:val="en-US"/>
        </w:rPr>
      </w:pPr>
      <w:r>
        <w:rPr>
          <w:lang w:val="en-US"/>
        </w:rPr>
        <w:lastRenderedPageBreak/>
        <w:t>Table A.2</w:t>
      </w:r>
      <w:r w:rsidRPr="2C0E32F4">
        <w:rPr>
          <w:lang w:val="en-US"/>
        </w:rPr>
        <w:t>: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00071FFE" w14:paraId="76B21DDF" w14:textId="77777777" w:rsidTr="005533A7">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5AC7405" w14:textId="77777777" w:rsidR="00071FFE" w:rsidRPr="00AE4044" w:rsidRDefault="00071FFE" w:rsidP="005533A7">
            <w:pPr>
              <w:rPr>
                <w:rFonts w:eastAsia="Times New Roman" w:cstheme="minorHAnsi"/>
                <w:b/>
                <w:bCs/>
                <w:color w:val="000000" w:themeColor="text1"/>
                <w:sz w:val="18"/>
                <w:szCs w:val="18"/>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3EBC35A"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Quarterly rent inflation (nominal, flow)</w:t>
            </w:r>
          </w:p>
        </w:tc>
      </w:tr>
      <w:tr w:rsidR="00071FFE" w14:paraId="1DDB8CC5" w14:textId="77777777" w:rsidTr="005533A7">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2A30ED79"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3212FF5E"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14:paraId="6715C1B6" w14:textId="77777777" w:rsidTr="005533A7">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14:paraId="0AB43052"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14:paraId="3DAE699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0.98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(0.15)</w:t>
            </w:r>
          </w:p>
        </w:tc>
      </w:tr>
      <w:tr w:rsidR="00071FFE" w14:paraId="0F68A623" w14:textId="77777777" w:rsidTr="005533A7">
        <w:trPr>
          <w:trHeight w:val="621"/>
        </w:trPr>
        <w:tc>
          <w:tcPr>
            <w:tcW w:w="4508" w:type="dxa"/>
            <w:tcBorders>
              <w:top w:val="nil"/>
              <w:left w:val="nil"/>
              <w:bottom w:val="nil"/>
              <w:right w:val="nil"/>
            </w:tcBorders>
            <w:tcMar>
              <w:top w:w="113" w:type="dxa"/>
              <w:left w:w="113" w:type="dxa"/>
              <w:bottom w:w="113" w:type="dxa"/>
              <w:right w:w="113" w:type="dxa"/>
            </w:tcMar>
          </w:tcPr>
          <w:p w14:paraId="48B5469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4508" w:type="dxa"/>
            <w:tcBorders>
              <w:top w:val="nil"/>
              <w:left w:val="nil"/>
              <w:bottom w:val="nil"/>
              <w:right w:val="nil"/>
            </w:tcBorders>
            <w:tcMar>
              <w:top w:w="113" w:type="dxa"/>
              <w:left w:w="113" w:type="dxa"/>
              <w:bottom w:w="113" w:type="dxa"/>
              <w:right w:w="113" w:type="dxa"/>
            </w:tcMar>
          </w:tcPr>
          <w:p w14:paraId="6D6323FE"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(0.54)</w:t>
            </w:r>
          </w:p>
        </w:tc>
      </w:tr>
      <w:tr w:rsidR="00071FFE" w14:paraId="4183DA89" w14:textId="77777777" w:rsidTr="005533A7">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14:paraId="3CBA3EB1"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14:paraId="5003EC0F"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0.04 </w:t>
            </w:r>
            <w:r w:rsidRPr="00AE4044">
              <w:rPr>
                <w:rFonts w:cstheme="minorHAnsi"/>
                <w:sz w:val="18"/>
                <w:szCs w:val="18"/>
              </w:rPr>
              <w:br/>
            </w:r>
            <w:r w:rsidRPr="00AE4044">
              <w:rPr>
                <w:rFonts w:eastAsia="Times New Roman" w:cstheme="minorHAnsi"/>
                <w:color w:val="000000" w:themeColor="text1"/>
                <w:sz w:val="18"/>
                <w:szCs w:val="18"/>
              </w:rPr>
              <w:t>(0.62)</w:t>
            </w:r>
          </w:p>
        </w:tc>
      </w:tr>
      <w:tr w:rsidR="00071FFE" w14:paraId="473E2450" w14:textId="77777777" w:rsidTr="005533A7">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14:paraId="7A63808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14:paraId="56459A52"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071FFE" w14:paraId="2169D77D" w14:textId="77777777" w:rsidTr="005533A7">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14:paraId="3603F9D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14:paraId="519377DA"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0.430 / 0.368</w:t>
            </w:r>
          </w:p>
        </w:tc>
      </w:tr>
      <w:tr w:rsidR="00071FFE" w14:paraId="56FE1364" w14:textId="77777777" w:rsidTr="005533A7">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14:paraId="747CA276"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6C7170B7"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D0B2B78" w14:textId="77777777" w:rsidR="00143F00" w:rsidRDefault="00143F00" w:rsidP="00071FFE"/>
    <w:p w14:paraId="310874E6" w14:textId="77777777" w:rsidR="00786C82" w:rsidRDefault="00786C82">
      <w:pPr>
        <w:rPr>
          <w:rFonts w:ascii="Segoe UI Semibold" w:hAnsi="Segoe UI Semibold" w:cs="Segoe UI Semibold"/>
          <w:color w:val="ED1164" w:themeColor="accent1"/>
          <w:sz w:val="26"/>
          <w:szCs w:val="26"/>
        </w:rPr>
      </w:pPr>
      <w:r>
        <w:br w:type="page"/>
      </w:r>
    </w:p>
    <w:p w14:paraId="6C3AC75B" w14:textId="721F2CD9" w:rsidR="00071FFE" w:rsidRDefault="00143F00" w:rsidP="00143F00">
      <w:pPr>
        <w:pStyle w:val="Heading2"/>
      </w:pPr>
      <w:r>
        <w:lastRenderedPageBreak/>
        <w:t>Appendix B - Additional regional regressions</w:t>
      </w:r>
    </w:p>
    <w:p w14:paraId="73E55881" w14:textId="6015DA2B" w:rsidR="00DA05B3" w:rsidRPr="00C55837" w:rsidRDefault="004640F9" w:rsidP="00C55837">
      <w:pPr>
        <w:pStyle w:val="FigureTableTitle"/>
      </w:pPr>
      <w:bookmarkStart w:id="40" w:name="Xa9b67540329f494d49957e7c0f911bf6375ee5f"/>
      <w:r>
        <w:t>Table B1</w:t>
      </w:r>
      <w:r w:rsidR="00DA05B3" w:rsidRPr="0008279F">
        <w:t xml:space="preserve"> - Panel regressions, including house prices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218"/>
        <w:gridCol w:w="1187"/>
        <w:gridCol w:w="1190"/>
        <w:gridCol w:w="1218"/>
      </w:tblGrid>
      <w:tr w:rsidR="00DA05B3" w:rsidRPr="004B275D" w14:paraId="51B7ED04" w14:textId="77777777" w:rsidTr="00BA2014">
        <w:tc>
          <w:tcPr>
            <w:tcW w:w="0" w:type="auto"/>
            <w:tcBorders>
              <w:top w:val="double" w:sz="6" w:space="0" w:color="auto"/>
            </w:tcBorders>
            <w:tcMar>
              <w:top w:w="113" w:type="dxa"/>
              <w:left w:w="113" w:type="dxa"/>
              <w:bottom w:w="113" w:type="dxa"/>
              <w:right w:w="113" w:type="dxa"/>
            </w:tcMar>
            <w:vAlign w:val="center"/>
            <w:hideMark/>
          </w:tcPr>
          <w:p w14:paraId="408134DD" w14:textId="77777777" w:rsidR="00DA05B3" w:rsidRPr="004B275D" w:rsidRDefault="00DA05B3" w:rsidP="00BA2014">
            <w:pPr>
              <w:rPr>
                <w:rFonts w:eastAsia="Times New Roman" w:cstheme="minorHAnsi"/>
                <w:b/>
                <w:bCs/>
                <w:sz w:val="18"/>
                <w:szCs w:val="18"/>
              </w:rPr>
            </w:pPr>
            <w:r w:rsidRPr="004B275D">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37D5E09F" w14:textId="7F6477DD"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w:t>
            </w:r>
            <w:r w:rsidRPr="004B275D">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2317018A" w14:textId="2E922208"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R9</w:t>
            </w:r>
          </w:p>
        </w:tc>
        <w:tc>
          <w:tcPr>
            <w:tcW w:w="0" w:type="auto"/>
            <w:tcBorders>
              <w:top w:val="double" w:sz="6" w:space="0" w:color="auto"/>
            </w:tcBorders>
            <w:tcMar>
              <w:top w:w="113" w:type="dxa"/>
              <w:left w:w="113" w:type="dxa"/>
              <w:bottom w:w="113" w:type="dxa"/>
              <w:right w:w="113" w:type="dxa"/>
            </w:tcMar>
            <w:vAlign w:val="center"/>
            <w:hideMark/>
          </w:tcPr>
          <w:p w14:paraId="44A2D370" w14:textId="44C5CA87" w:rsidR="00DA05B3" w:rsidRPr="004B275D" w:rsidRDefault="00DA05B3" w:rsidP="006A3AED">
            <w:pPr>
              <w:jc w:val="center"/>
              <w:rPr>
                <w:rFonts w:eastAsia="Times New Roman" w:cstheme="minorHAnsi"/>
                <w:b/>
                <w:bCs/>
                <w:sz w:val="18"/>
                <w:szCs w:val="18"/>
              </w:rPr>
            </w:pPr>
            <w:r w:rsidRPr="004B275D">
              <w:rPr>
                <w:rFonts w:eastAsia="Times New Roman" w:cstheme="minorHAnsi"/>
                <w:b/>
                <w:bCs/>
                <w:sz w:val="18"/>
                <w:szCs w:val="18"/>
              </w:rPr>
              <w:t xml:space="preserve">Model </w:t>
            </w:r>
            <w:r w:rsidR="006A3AED">
              <w:rPr>
                <w:rFonts w:eastAsia="Times New Roman" w:cstheme="minorHAnsi"/>
                <w:b/>
                <w:bCs/>
                <w:sz w:val="18"/>
                <w:szCs w:val="18"/>
              </w:rPr>
              <w:t>R10</w:t>
            </w:r>
          </w:p>
        </w:tc>
        <w:tc>
          <w:tcPr>
            <w:tcW w:w="0" w:type="auto"/>
            <w:tcBorders>
              <w:top w:val="double" w:sz="6" w:space="0" w:color="auto"/>
            </w:tcBorders>
            <w:tcMar>
              <w:top w:w="113" w:type="dxa"/>
              <w:left w:w="113" w:type="dxa"/>
              <w:bottom w:w="113" w:type="dxa"/>
              <w:right w:w="113" w:type="dxa"/>
            </w:tcMar>
            <w:vAlign w:val="center"/>
            <w:hideMark/>
          </w:tcPr>
          <w:p w14:paraId="35965464" w14:textId="2284BCE1"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R11</w:t>
            </w:r>
          </w:p>
        </w:tc>
        <w:tc>
          <w:tcPr>
            <w:tcW w:w="0" w:type="auto"/>
            <w:tcBorders>
              <w:top w:val="double" w:sz="6" w:space="0" w:color="auto"/>
            </w:tcBorders>
            <w:tcMar>
              <w:top w:w="113" w:type="dxa"/>
              <w:left w:w="113" w:type="dxa"/>
              <w:bottom w:w="113" w:type="dxa"/>
              <w:right w:w="113" w:type="dxa"/>
            </w:tcMar>
            <w:vAlign w:val="center"/>
            <w:hideMark/>
          </w:tcPr>
          <w:p w14:paraId="63305EF6" w14:textId="3D6EEB1E"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R12</w:t>
            </w:r>
          </w:p>
        </w:tc>
      </w:tr>
      <w:tr w:rsidR="00DA05B3" w:rsidRPr="004B275D" w14:paraId="40B44006" w14:textId="77777777" w:rsidTr="00BA2014">
        <w:tc>
          <w:tcPr>
            <w:tcW w:w="0" w:type="auto"/>
            <w:tcBorders>
              <w:bottom w:val="single" w:sz="6" w:space="0" w:color="auto"/>
            </w:tcBorders>
            <w:vAlign w:val="center"/>
            <w:hideMark/>
          </w:tcPr>
          <w:p w14:paraId="180C90A4" w14:textId="77777777" w:rsidR="00DA05B3" w:rsidRPr="004B275D" w:rsidRDefault="00DA05B3" w:rsidP="00BA2014">
            <w:pPr>
              <w:rPr>
                <w:rFonts w:eastAsia="Times New Roman" w:cstheme="minorHAnsi"/>
                <w:i/>
                <w:iCs/>
                <w:sz w:val="18"/>
                <w:szCs w:val="18"/>
              </w:rPr>
            </w:pPr>
            <w:r w:rsidRPr="004B275D">
              <w:rPr>
                <w:rFonts w:eastAsia="Times New Roman" w:cstheme="minorHAnsi"/>
                <w:i/>
                <w:iCs/>
                <w:sz w:val="18"/>
                <w:szCs w:val="18"/>
              </w:rPr>
              <w:t>Predictors</w:t>
            </w:r>
          </w:p>
        </w:tc>
        <w:tc>
          <w:tcPr>
            <w:tcW w:w="0" w:type="auto"/>
            <w:tcBorders>
              <w:bottom w:val="single" w:sz="6" w:space="0" w:color="auto"/>
            </w:tcBorders>
            <w:vAlign w:val="center"/>
            <w:hideMark/>
          </w:tcPr>
          <w:p w14:paraId="3515A36B"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1A2B106C"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121BCD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655D055"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2526130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r>
      <w:tr w:rsidR="00DA05B3" w:rsidRPr="004B275D" w14:paraId="1C2A78B9" w14:textId="77777777" w:rsidTr="00BA2014">
        <w:tc>
          <w:tcPr>
            <w:tcW w:w="0" w:type="auto"/>
            <w:tcMar>
              <w:top w:w="113" w:type="dxa"/>
              <w:left w:w="113" w:type="dxa"/>
              <w:bottom w:w="113" w:type="dxa"/>
              <w:right w:w="113" w:type="dxa"/>
            </w:tcMar>
            <w:hideMark/>
          </w:tcPr>
          <w:p w14:paraId="5E09103D"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Household income</w:t>
            </w:r>
          </w:p>
        </w:tc>
        <w:tc>
          <w:tcPr>
            <w:tcW w:w="0" w:type="auto"/>
            <w:tcMar>
              <w:top w:w="113" w:type="dxa"/>
              <w:left w:w="113" w:type="dxa"/>
              <w:bottom w:w="113" w:type="dxa"/>
              <w:right w:w="113" w:type="dxa"/>
            </w:tcMar>
            <w:hideMark/>
          </w:tcPr>
          <w:p w14:paraId="1CC0E57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(0.14)</w:t>
            </w:r>
          </w:p>
        </w:tc>
        <w:tc>
          <w:tcPr>
            <w:tcW w:w="0" w:type="auto"/>
            <w:tcMar>
              <w:top w:w="113" w:type="dxa"/>
              <w:left w:w="113" w:type="dxa"/>
              <w:bottom w:w="113" w:type="dxa"/>
              <w:right w:w="113" w:type="dxa"/>
            </w:tcMar>
            <w:hideMark/>
          </w:tcPr>
          <w:p w14:paraId="2F2F5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1.00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4763C2A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0.94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592F5111"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0.85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0745C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0.82 </w:t>
            </w:r>
            <w:r w:rsidRPr="004B275D">
              <w:rPr>
                <w:rFonts w:eastAsia="Times New Roman" w:cstheme="minorHAnsi"/>
                <w:sz w:val="18"/>
                <w:szCs w:val="18"/>
                <w:vertAlign w:val="superscript"/>
              </w:rPr>
              <w:t>***</w:t>
            </w:r>
            <w:r w:rsidRPr="004B275D">
              <w:rPr>
                <w:rFonts w:eastAsia="Times New Roman" w:cstheme="minorHAnsi"/>
                <w:sz w:val="18"/>
                <w:szCs w:val="18"/>
              </w:rPr>
              <w:br/>
              <w:t>(0.13)</w:t>
            </w:r>
          </w:p>
        </w:tc>
      </w:tr>
      <w:tr w:rsidR="00DA05B3" w:rsidRPr="004B275D" w14:paraId="68E21240" w14:textId="77777777" w:rsidTr="00BA2014">
        <w:tc>
          <w:tcPr>
            <w:tcW w:w="0" w:type="auto"/>
            <w:tcMar>
              <w:top w:w="113" w:type="dxa"/>
              <w:left w:w="113" w:type="dxa"/>
              <w:bottom w:w="113" w:type="dxa"/>
              <w:right w:w="113" w:type="dxa"/>
            </w:tcMar>
            <w:hideMark/>
          </w:tcPr>
          <w:p w14:paraId="24661698"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Population</w:t>
            </w:r>
          </w:p>
        </w:tc>
        <w:tc>
          <w:tcPr>
            <w:tcW w:w="0" w:type="auto"/>
            <w:tcMar>
              <w:top w:w="113" w:type="dxa"/>
              <w:left w:w="113" w:type="dxa"/>
              <w:bottom w:w="113" w:type="dxa"/>
              <w:right w:w="113" w:type="dxa"/>
            </w:tcMar>
            <w:hideMark/>
          </w:tcPr>
          <w:p w14:paraId="7B7D80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1.02 </w:t>
            </w:r>
            <w:r w:rsidRPr="004B275D">
              <w:rPr>
                <w:rFonts w:eastAsia="Times New Roman" w:cstheme="minorHAnsi"/>
                <w:sz w:val="18"/>
                <w:szCs w:val="18"/>
                <w:vertAlign w:val="superscript"/>
              </w:rPr>
              <w:t>***</w:t>
            </w:r>
            <w:r w:rsidRPr="004B275D">
              <w:rPr>
                <w:rFonts w:eastAsia="Times New Roman" w:cstheme="minorHAnsi"/>
                <w:sz w:val="18"/>
                <w:szCs w:val="18"/>
              </w:rPr>
              <w:br/>
              <w:t>(0.25)</w:t>
            </w:r>
          </w:p>
        </w:tc>
        <w:tc>
          <w:tcPr>
            <w:tcW w:w="0" w:type="auto"/>
            <w:tcMar>
              <w:top w:w="113" w:type="dxa"/>
              <w:left w:w="113" w:type="dxa"/>
              <w:bottom w:w="113" w:type="dxa"/>
              <w:right w:w="113" w:type="dxa"/>
            </w:tcMar>
            <w:hideMark/>
          </w:tcPr>
          <w:p w14:paraId="18B14926"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0.54 </w:t>
            </w:r>
            <w:r w:rsidRPr="004B275D">
              <w:rPr>
                <w:rFonts w:eastAsia="Times New Roman" w:cstheme="minorHAnsi"/>
                <w:sz w:val="18"/>
                <w:szCs w:val="18"/>
                <w:vertAlign w:val="superscript"/>
              </w:rPr>
              <w:t>*</w:t>
            </w:r>
            <w:r w:rsidRPr="004B275D">
              <w:rPr>
                <w:rFonts w:eastAsia="Times New Roman" w:cstheme="minorHAnsi"/>
                <w:sz w:val="18"/>
                <w:szCs w:val="18"/>
              </w:rPr>
              <w:br/>
              <w:t>(0.24)</w:t>
            </w:r>
          </w:p>
        </w:tc>
        <w:tc>
          <w:tcPr>
            <w:tcW w:w="0" w:type="auto"/>
            <w:tcMar>
              <w:top w:w="113" w:type="dxa"/>
              <w:left w:w="113" w:type="dxa"/>
              <w:bottom w:w="113" w:type="dxa"/>
              <w:right w:w="113" w:type="dxa"/>
            </w:tcMar>
            <w:hideMark/>
          </w:tcPr>
          <w:p w14:paraId="644FEB7A"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0.53 </w:t>
            </w:r>
            <w:r w:rsidRPr="004B275D">
              <w:rPr>
                <w:rFonts w:eastAsia="Times New Roman" w:cstheme="minorHAnsi"/>
                <w:sz w:val="18"/>
                <w:szCs w:val="18"/>
                <w:vertAlign w:val="superscript"/>
              </w:rPr>
              <w:t>*</w:t>
            </w:r>
            <w:r w:rsidRPr="004B275D">
              <w:rPr>
                <w:rFonts w:eastAsia="Times New Roman" w:cstheme="minorHAnsi"/>
                <w:sz w:val="18"/>
                <w:szCs w:val="18"/>
              </w:rPr>
              <w:br/>
              <w:t>(0.21)</w:t>
            </w:r>
          </w:p>
        </w:tc>
        <w:tc>
          <w:tcPr>
            <w:tcW w:w="0" w:type="auto"/>
            <w:tcMar>
              <w:top w:w="113" w:type="dxa"/>
              <w:left w:w="113" w:type="dxa"/>
              <w:bottom w:w="113" w:type="dxa"/>
              <w:right w:w="113" w:type="dxa"/>
            </w:tcMar>
            <w:hideMark/>
          </w:tcPr>
          <w:p w14:paraId="69099BC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0.81 </w:t>
            </w:r>
            <w:r w:rsidRPr="004B275D">
              <w:rPr>
                <w:rFonts w:eastAsia="Times New Roman" w:cstheme="minorHAnsi"/>
                <w:sz w:val="18"/>
                <w:szCs w:val="18"/>
                <w:vertAlign w:val="superscript"/>
              </w:rPr>
              <w:t>***</w:t>
            </w:r>
            <w:r w:rsidRPr="004B275D">
              <w:rPr>
                <w:rFonts w:eastAsia="Times New Roman" w:cstheme="minorHAnsi"/>
                <w:sz w:val="18"/>
                <w:szCs w:val="18"/>
              </w:rPr>
              <w:br/>
              <w:t>(0.22)</w:t>
            </w:r>
          </w:p>
        </w:tc>
        <w:tc>
          <w:tcPr>
            <w:tcW w:w="0" w:type="auto"/>
            <w:tcMar>
              <w:top w:w="113" w:type="dxa"/>
              <w:left w:w="113" w:type="dxa"/>
              <w:bottom w:w="113" w:type="dxa"/>
              <w:right w:w="113" w:type="dxa"/>
            </w:tcMar>
            <w:hideMark/>
          </w:tcPr>
          <w:p w14:paraId="30A945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0.57 </w:t>
            </w:r>
            <w:r w:rsidRPr="004B275D">
              <w:rPr>
                <w:rFonts w:eastAsia="Times New Roman" w:cstheme="minorHAnsi"/>
                <w:sz w:val="18"/>
                <w:szCs w:val="18"/>
                <w:vertAlign w:val="superscript"/>
              </w:rPr>
              <w:t>*</w:t>
            </w:r>
            <w:r w:rsidRPr="004B275D">
              <w:rPr>
                <w:rFonts w:eastAsia="Times New Roman" w:cstheme="minorHAnsi"/>
                <w:sz w:val="18"/>
                <w:szCs w:val="18"/>
              </w:rPr>
              <w:br/>
              <w:t>(0.23)</w:t>
            </w:r>
          </w:p>
        </w:tc>
      </w:tr>
      <w:tr w:rsidR="00DA05B3" w:rsidRPr="004B275D" w14:paraId="660E9AAB" w14:textId="77777777" w:rsidTr="00BA2014">
        <w:tc>
          <w:tcPr>
            <w:tcW w:w="0" w:type="auto"/>
            <w:tcMar>
              <w:top w:w="113" w:type="dxa"/>
              <w:left w:w="113" w:type="dxa"/>
              <w:bottom w:w="113" w:type="dxa"/>
              <w:right w:w="113" w:type="dxa"/>
            </w:tcMar>
            <w:hideMark/>
          </w:tcPr>
          <w:p w14:paraId="43E3016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Dwellings</w:t>
            </w:r>
          </w:p>
        </w:tc>
        <w:tc>
          <w:tcPr>
            <w:tcW w:w="0" w:type="auto"/>
            <w:tcMar>
              <w:top w:w="113" w:type="dxa"/>
              <w:left w:w="113" w:type="dxa"/>
              <w:bottom w:w="113" w:type="dxa"/>
              <w:right w:w="113" w:type="dxa"/>
            </w:tcMar>
            <w:hideMark/>
          </w:tcPr>
          <w:p w14:paraId="76B8E8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-1.38 </w:t>
            </w:r>
            <w:r w:rsidRPr="004B275D">
              <w:rPr>
                <w:rFonts w:eastAsia="Times New Roman" w:cstheme="minorHAnsi"/>
                <w:sz w:val="18"/>
                <w:szCs w:val="18"/>
                <w:vertAlign w:val="superscript"/>
              </w:rPr>
              <w:t>**</w:t>
            </w:r>
            <w:r w:rsidRPr="004B275D">
              <w:rPr>
                <w:rFonts w:eastAsia="Times New Roman" w:cstheme="minorHAnsi"/>
                <w:sz w:val="18"/>
                <w:szCs w:val="18"/>
              </w:rPr>
              <w:br/>
              <w:t>(0.51)</w:t>
            </w:r>
          </w:p>
        </w:tc>
        <w:tc>
          <w:tcPr>
            <w:tcW w:w="0" w:type="auto"/>
            <w:tcMar>
              <w:top w:w="113" w:type="dxa"/>
              <w:left w:w="113" w:type="dxa"/>
              <w:bottom w:w="113" w:type="dxa"/>
              <w:right w:w="113" w:type="dxa"/>
            </w:tcMar>
            <w:hideMark/>
          </w:tcPr>
          <w:p w14:paraId="2EAF6BC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-2.92 </w:t>
            </w:r>
            <w:r w:rsidRPr="004B275D">
              <w:rPr>
                <w:rFonts w:eastAsia="Times New Roman" w:cstheme="minorHAnsi"/>
                <w:sz w:val="18"/>
                <w:szCs w:val="18"/>
                <w:vertAlign w:val="superscript"/>
              </w:rPr>
              <w:t>***</w:t>
            </w:r>
            <w:r w:rsidRPr="004B275D">
              <w:rPr>
                <w:rFonts w:eastAsia="Times New Roman" w:cstheme="minorHAnsi"/>
                <w:sz w:val="18"/>
                <w:szCs w:val="18"/>
              </w:rPr>
              <w:br/>
              <w:t>(0.50)</w:t>
            </w:r>
          </w:p>
        </w:tc>
        <w:tc>
          <w:tcPr>
            <w:tcW w:w="0" w:type="auto"/>
            <w:tcMar>
              <w:top w:w="113" w:type="dxa"/>
              <w:left w:w="113" w:type="dxa"/>
              <w:bottom w:w="113" w:type="dxa"/>
              <w:right w:w="113" w:type="dxa"/>
            </w:tcMar>
            <w:hideMark/>
          </w:tcPr>
          <w:p w14:paraId="1AC56C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(0.46)</w:t>
            </w:r>
          </w:p>
        </w:tc>
        <w:tc>
          <w:tcPr>
            <w:tcW w:w="0" w:type="auto"/>
            <w:tcMar>
              <w:top w:w="113" w:type="dxa"/>
              <w:left w:w="113" w:type="dxa"/>
              <w:bottom w:w="113" w:type="dxa"/>
              <w:right w:w="113" w:type="dxa"/>
            </w:tcMar>
            <w:hideMark/>
          </w:tcPr>
          <w:p w14:paraId="22D318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-1.44 </w:t>
            </w:r>
            <w:r w:rsidRPr="004B275D">
              <w:rPr>
                <w:rFonts w:eastAsia="Times New Roman" w:cstheme="minorHAnsi"/>
                <w:sz w:val="18"/>
                <w:szCs w:val="18"/>
                <w:vertAlign w:val="superscript"/>
              </w:rPr>
              <w:t>**</w:t>
            </w:r>
            <w:r w:rsidRPr="004B275D">
              <w:rPr>
                <w:rFonts w:eastAsia="Times New Roman" w:cstheme="minorHAnsi"/>
                <w:sz w:val="18"/>
                <w:szCs w:val="18"/>
              </w:rPr>
              <w:br/>
              <w:t>(0.45)</w:t>
            </w:r>
          </w:p>
        </w:tc>
        <w:tc>
          <w:tcPr>
            <w:tcW w:w="0" w:type="auto"/>
            <w:tcMar>
              <w:top w:w="113" w:type="dxa"/>
              <w:left w:w="113" w:type="dxa"/>
              <w:bottom w:w="113" w:type="dxa"/>
              <w:right w:w="113" w:type="dxa"/>
            </w:tcMar>
            <w:hideMark/>
          </w:tcPr>
          <w:p w14:paraId="1759AB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-2.50 </w:t>
            </w:r>
            <w:r w:rsidRPr="004B275D">
              <w:rPr>
                <w:rFonts w:eastAsia="Times New Roman" w:cstheme="minorHAnsi"/>
                <w:sz w:val="18"/>
                <w:szCs w:val="18"/>
                <w:vertAlign w:val="superscript"/>
              </w:rPr>
              <w:t>***</w:t>
            </w:r>
            <w:r w:rsidRPr="004B275D">
              <w:rPr>
                <w:rFonts w:eastAsia="Times New Roman" w:cstheme="minorHAnsi"/>
                <w:sz w:val="18"/>
                <w:szCs w:val="18"/>
              </w:rPr>
              <w:br/>
              <w:t>(0.48)</w:t>
            </w:r>
          </w:p>
        </w:tc>
      </w:tr>
      <w:tr w:rsidR="00DA05B3" w:rsidRPr="004B275D" w14:paraId="416A5476" w14:textId="77777777" w:rsidTr="00BA2014">
        <w:tc>
          <w:tcPr>
            <w:tcW w:w="0" w:type="auto"/>
            <w:tcMar>
              <w:top w:w="113" w:type="dxa"/>
              <w:left w:w="113" w:type="dxa"/>
              <w:bottom w:w="113" w:type="dxa"/>
              <w:right w:w="113" w:type="dxa"/>
            </w:tcMar>
            <w:hideMark/>
          </w:tcPr>
          <w:p w14:paraId="59507433"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E86BFCF"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12796F0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57A3FDC8"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94BD6F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7D83B9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4C3E4C1C" w14:textId="77777777" w:rsidTr="00BA2014">
        <w:tc>
          <w:tcPr>
            <w:tcW w:w="0" w:type="auto"/>
            <w:tcMar>
              <w:top w:w="113" w:type="dxa"/>
              <w:left w:w="113" w:type="dxa"/>
              <w:bottom w:w="113" w:type="dxa"/>
              <w:right w:w="113" w:type="dxa"/>
            </w:tcMar>
            <w:hideMark/>
          </w:tcPr>
          <w:p w14:paraId="2737177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2009-15</w:t>
            </w:r>
          </w:p>
        </w:tc>
        <w:tc>
          <w:tcPr>
            <w:tcW w:w="0" w:type="auto"/>
            <w:tcMar>
              <w:top w:w="113" w:type="dxa"/>
              <w:left w:w="113" w:type="dxa"/>
              <w:bottom w:w="113" w:type="dxa"/>
              <w:right w:w="113" w:type="dxa"/>
            </w:tcMar>
            <w:hideMark/>
          </w:tcPr>
          <w:p w14:paraId="078D3AC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5015B83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-0.03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6C4A005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DFBA69A"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A33472C"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54D3D3C5" w14:textId="77777777" w:rsidTr="00BA2014">
        <w:tc>
          <w:tcPr>
            <w:tcW w:w="0" w:type="auto"/>
            <w:tcMar>
              <w:top w:w="113" w:type="dxa"/>
              <w:left w:w="113" w:type="dxa"/>
              <w:bottom w:w="113" w:type="dxa"/>
              <w:right w:w="113" w:type="dxa"/>
            </w:tcMar>
            <w:hideMark/>
          </w:tcPr>
          <w:p w14:paraId="0CFAA1F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post-2016</w:t>
            </w:r>
          </w:p>
        </w:tc>
        <w:tc>
          <w:tcPr>
            <w:tcW w:w="0" w:type="auto"/>
            <w:tcMar>
              <w:top w:w="113" w:type="dxa"/>
              <w:left w:w="113" w:type="dxa"/>
              <w:bottom w:w="113" w:type="dxa"/>
              <w:right w:w="113" w:type="dxa"/>
            </w:tcMar>
            <w:hideMark/>
          </w:tcPr>
          <w:p w14:paraId="0623773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19A22D1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c>
          <w:tcPr>
            <w:tcW w:w="0" w:type="auto"/>
            <w:tcMar>
              <w:top w:w="113" w:type="dxa"/>
              <w:left w:w="113" w:type="dxa"/>
              <w:bottom w:w="113" w:type="dxa"/>
              <w:right w:w="113" w:type="dxa"/>
            </w:tcMar>
            <w:hideMark/>
          </w:tcPr>
          <w:p w14:paraId="7DA87B3B"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38C8942"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017A888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r>
      <w:tr w:rsidR="00DA05B3" w:rsidRPr="004B275D" w14:paraId="73190113" w14:textId="77777777" w:rsidTr="00BA2014">
        <w:tc>
          <w:tcPr>
            <w:tcW w:w="0" w:type="auto"/>
            <w:tcMar>
              <w:top w:w="113" w:type="dxa"/>
              <w:left w:w="113" w:type="dxa"/>
              <w:bottom w:w="113" w:type="dxa"/>
              <w:right w:w="113" w:type="dxa"/>
            </w:tcMar>
            <w:hideMark/>
          </w:tcPr>
          <w:p w14:paraId="5D6FFFA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 Price Index</w:t>
            </w:r>
          </w:p>
        </w:tc>
        <w:tc>
          <w:tcPr>
            <w:tcW w:w="0" w:type="auto"/>
            <w:tcMar>
              <w:top w:w="113" w:type="dxa"/>
              <w:left w:w="113" w:type="dxa"/>
              <w:bottom w:w="113" w:type="dxa"/>
              <w:right w:w="113" w:type="dxa"/>
            </w:tcMar>
            <w:hideMark/>
          </w:tcPr>
          <w:p w14:paraId="2CAFEC8F"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7412EE9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1557B2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06D997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7A6550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0.10 </w:t>
            </w:r>
            <w:r w:rsidRPr="004B275D">
              <w:rPr>
                <w:rFonts w:eastAsia="Times New Roman" w:cstheme="minorHAnsi"/>
                <w:sz w:val="18"/>
                <w:szCs w:val="18"/>
                <w:vertAlign w:val="superscript"/>
              </w:rPr>
              <w:t>***</w:t>
            </w:r>
            <w:r w:rsidRPr="004B275D">
              <w:rPr>
                <w:rFonts w:eastAsia="Times New Roman" w:cstheme="minorHAnsi"/>
                <w:sz w:val="18"/>
                <w:szCs w:val="18"/>
              </w:rPr>
              <w:br/>
              <w:t>(0.02)</w:t>
            </w:r>
          </w:p>
        </w:tc>
      </w:tr>
      <w:tr w:rsidR="00DA05B3" w:rsidRPr="004B275D" w14:paraId="18A5E53D" w14:textId="77777777" w:rsidTr="00BA2014">
        <w:tc>
          <w:tcPr>
            <w:tcW w:w="0" w:type="auto"/>
            <w:tcBorders>
              <w:top w:val="single" w:sz="6" w:space="0" w:color="auto"/>
            </w:tcBorders>
            <w:tcMar>
              <w:top w:w="57" w:type="dxa"/>
              <w:left w:w="113" w:type="dxa"/>
              <w:bottom w:w="57" w:type="dxa"/>
              <w:right w:w="113" w:type="dxa"/>
            </w:tcMar>
            <w:hideMark/>
          </w:tcPr>
          <w:p w14:paraId="214B28B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5B64F2A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BCECA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CCF4DD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7E9C0B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9217B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r>
      <w:tr w:rsidR="00DA05B3" w:rsidRPr="004B275D" w14:paraId="781B31E2" w14:textId="77777777" w:rsidTr="00BA2014">
        <w:tc>
          <w:tcPr>
            <w:tcW w:w="0" w:type="auto"/>
            <w:tcMar>
              <w:top w:w="57" w:type="dxa"/>
              <w:left w:w="113" w:type="dxa"/>
              <w:bottom w:w="57" w:type="dxa"/>
              <w:right w:w="113" w:type="dxa"/>
            </w:tcMar>
            <w:hideMark/>
          </w:tcPr>
          <w:p w14:paraId="2F58098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R</w:t>
            </w:r>
            <w:r w:rsidRPr="004B275D">
              <w:rPr>
                <w:rFonts w:eastAsia="Times New Roman" w:cstheme="minorHAnsi"/>
                <w:sz w:val="18"/>
                <w:szCs w:val="18"/>
                <w:vertAlign w:val="superscript"/>
              </w:rPr>
              <w:t>2</w:t>
            </w:r>
            <w:r w:rsidRPr="004B275D">
              <w:rPr>
                <w:rFonts w:eastAsia="Times New Roman" w:cstheme="minorHAnsi"/>
                <w:sz w:val="18"/>
                <w:szCs w:val="18"/>
              </w:rPr>
              <w:t xml:space="preserve"> / R</w:t>
            </w:r>
            <w:r w:rsidRPr="004B275D">
              <w:rPr>
                <w:rFonts w:eastAsia="Times New Roman" w:cstheme="minorHAnsi"/>
                <w:sz w:val="18"/>
                <w:szCs w:val="18"/>
                <w:vertAlign w:val="superscript"/>
              </w:rPr>
              <w:t>2</w:t>
            </w:r>
            <w:r w:rsidRPr="004B275D">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F72A55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0.348 / 0.302</w:t>
            </w:r>
          </w:p>
        </w:tc>
        <w:tc>
          <w:tcPr>
            <w:tcW w:w="0" w:type="auto"/>
            <w:tcMar>
              <w:top w:w="57" w:type="dxa"/>
              <w:left w:w="113" w:type="dxa"/>
              <w:bottom w:w="57" w:type="dxa"/>
              <w:right w:w="113" w:type="dxa"/>
            </w:tcMar>
            <w:hideMark/>
          </w:tcPr>
          <w:p w14:paraId="4C3DA28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0.492 / 0.452</w:t>
            </w:r>
          </w:p>
        </w:tc>
        <w:tc>
          <w:tcPr>
            <w:tcW w:w="0" w:type="auto"/>
            <w:tcMar>
              <w:top w:w="57" w:type="dxa"/>
              <w:left w:w="113" w:type="dxa"/>
              <w:bottom w:w="57" w:type="dxa"/>
              <w:right w:w="113" w:type="dxa"/>
            </w:tcMar>
            <w:hideMark/>
          </w:tcPr>
          <w:p w14:paraId="73918137"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0.456 / 0.417</w:t>
            </w:r>
          </w:p>
        </w:tc>
        <w:tc>
          <w:tcPr>
            <w:tcW w:w="0" w:type="auto"/>
            <w:tcMar>
              <w:top w:w="57" w:type="dxa"/>
              <w:left w:w="113" w:type="dxa"/>
              <w:bottom w:w="57" w:type="dxa"/>
              <w:right w:w="113" w:type="dxa"/>
            </w:tcMar>
            <w:hideMark/>
          </w:tcPr>
          <w:p w14:paraId="30170934"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0.489 / 0.451</w:t>
            </w:r>
          </w:p>
        </w:tc>
        <w:tc>
          <w:tcPr>
            <w:tcW w:w="0" w:type="auto"/>
            <w:tcMar>
              <w:top w:w="57" w:type="dxa"/>
              <w:left w:w="113" w:type="dxa"/>
              <w:bottom w:w="57" w:type="dxa"/>
              <w:right w:w="113" w:type="dxa"/>
            </w:tcMar>
            <w:hideMark/>
          </w:tcPr>
          <w:p w14:paraId="7EC8CAD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0.542 / 0.504</w:t>
            </w:r>
          </w:p>
        </w:tc>
      </w:tr>
      <w:tr w:rsidR="00DA05B3" w:rsidRPr="00C55837" w14:paraId="61099087" w14:textId="77777777" w:rsidTr="00BA2014">
        <w:tc>
          <w:tcPr>
            <w:tcW w:w="0" w:type="auto"/>
            <w:gridSpan w:val="6"/>
            <w:tcBorders>
              <w:top w:val="double" w:sz="6" w:space="0" w:color="000000"/>
            </w:tcBorders>
            <w:vAlign w:val="center"/>
            <w:hideMark/>
          </w:tcPr>
          <w:p w14:paraId="7FE28775"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E02104A" w14:textId="1E7B6BC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4655B4E5" w14:textId="167EEACA" w:rsidR="00DA05B3" w:rsidRPr="00C55837" w:rsidRDefault="00DA05B3"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bookmarkEnd w:id="40"/>
    </w:tbl>
    <w:p w14:paraId="32D295E6" w14:textId="77777777" w:rsidR="00653A02" w:rsidRDefault="00653A02" w:rsidP="00143F00">
      <w:pPr>
        <w:pStyle w:val="Heading3"/>
      </w:pPr>
    </w:p>
    <w:p w14:paraId="0ACFE832" w14:textId="77777777" w:rsidR="00653A02" w:rsidRDefault="00653A02" w:rsidP="00653A02">
      <w:pPr>
        <w:rPr>
          <w:rFonts w:ascii="Segoe UI Semibold" w:hAnsi="Segoe UI Semibold" w:cs="Segoe UI Semibold"/>
          <w:sz w:val="24"/>
          <w:szCs w:val="24"/>
        </w:rPr>
      </w:pPr>
      <w:r>
        <w:br w:type="page"/>
      </w:r>
    </w:p>
    <w:p w14:paraId="440CF7CB" w14:textId="148CCEC5" w:rsidR="00143F00" w:rsidRPr="006A3AED" w:rsidRDefault="004640F9" w:rsidP="006A3AED">
      <w:pPr>
        <w:pStyle w:val="FigureTableTitle"/>
      </w:pPr>
      <w:r>
        <w:lastRenderedPageBreak/>
        <w:t>Table B2</w:t>
      </w:r>
      <w:r w:rsidR="00143F00" w:rsidRPr="0008279F">
        <w:t xml:space="preserve"> - Panel regressions with lagged covariates (annual change)</w:t>
      </w:r>
    </w:p>
    <w:tbl>
      <w:tblPr>
        <w:tblW w:w="0" w:type="auto"/>
        <w:tblCellMar>
          <w:top w:w="15" w:type="dxa"/>
          <w:left w:w="15" w:type="dxa"/>
          <w:bottom w:w="15" w:type="dxa"/>
          <w:right w:w="15" w:type="dxa"/>
        </w:tblCellMar>
        <w:tblLook w:val="04A0" w:firstRow="1" w:lastRow="0" w:firstColumn="1" w:lastColumn="0" w:noHBand="0" w:noVBand="1"/>
      </w:tblPr>
      <w:tblGrid>
        <w:gridCol w:w="2131"/>
        <w:gridCol w:w="1001"/>
        <w:gridCol w:w="968"/>
        <w:gridCol w:w="985"/>
        <w:gridCol w:w="1000"/>
        <w:gridCol w:w="984"/>
        <w:gridCol w:w="998"/>
        <w:gridCol w:w="1003"/>
      </w:tblGrid>
      <w:tr w:rsidR="000B6188" w:rsidRPr="009470D2" w14:paraId="6011563A" w14:textId="77777777" w:rsidTr="008A2E53">
        <w:tc>
          <w:tcPr>
            <w:tcW w:w="0" w:type="auto"/>
            <w:tcBorders>
              <w:top w:val="double" w:sz="6" w:space="0" w:color="auto"/>
            </w:tcBorders>
            <w:tcMar>
              <w:top w:w="113" w:type="dxa"/>
              <w:left w:w="113" w:type="dxa"/>
              <w:bottom w:w="113" w:type="dxa"/>
              <w:right w:w="113" w:type="dxa"/>
            </w:tcMar>
            <w:vAlign w:val="center"/>
            <w:hideMark/>
          </w:tcPr>
          <w:p w14:paraId="5BF35A1E" w14:textId="77777777" w:rsidR="000B6188" w:rsidRPr="009470D2" w:rsidRDefault="000B6188" w:rsidP="008A2E53">
            <w:pP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21D526B0" w14:textId="633EABE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w:t>
            </w:r>
            <w:r w:rsidRPr="009470D2">
              <w:rPr>
                <w:rFonts w:ascii="Segoe UI Light" w:eastAsia="Times New Roman" w:hAnsi="Segoe UI Light" w:cs="Segoe UI Light"/>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0939F619" w14:textId="4649393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R13</w:t>
            </w:r>
          </w:p>
        </w:tc>
        <w:tc>
          <w:tcPr>
            <w:tcW w:w="0" w:type="auto"/>
            <w:tcBorders>
              <w:top w:val="double" w:sz="6" w:space="0" w:color="auto"/>
            </w:tcBorders>
            <w:tcMar>
              <w:top w:w="113" w:type="dxa"/>
              <w:left w:w="113" w:type="dxa"/>
              <w:bottom w:w="113" w:type="dxa"/>
              <w:right w:w="113" w:type="dxa"/>
            </w:tcMar>
            <w:vAlign w:val="center"/>
            <w:hideMark/>
          </w:tcPr>
          <w:p w14:paraId="0FA2CD7D" w14:textId="2A0B0B9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R14</w:t>
            </w:r>
          </w:p>
        </w:tc>
        <w:tc>
          <w:tcPr>
            <w:tcW w:w="0" w:type="auto"/>
            <w:tcBorders>
              <w:top w:val="double" w:sz="6" w:space="0" w:color="auto"/>
            </w:tcBorders>
            <w:tcMar>
              <w:top w:w="113" w:type="dxa"/>
              <w:left w:w="113" w:type="dxa"/>
              <w:bottom w:w="113" w:type="dxa"/>
              <w:right w:w="113" w:type="dxa"/>
            </w:tcMar>
            <w:vAlign w:val="center"/>
            <w:hideMark/>
          </w:tcPr>
          <w:p w14:paraId="73B1F4EC" w14:textId="4CFDD64B"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R15</w:t>
            </w:r>
          </w:p>
        </w:tc>
        <w:tc>
          <w:tcPr>
            <w:tcW w:w="0" w:type="auto"/>
            <w:tcBorders>
              <w:top w:val="double" w:sz="6" w:space="0" w:color="auto"/>
            </w:tcBorders>
            <w:tcMar>
              <w:top w:w="113" w:type="dxa"/>
              <w:left w:w="113" w:type="dxa"/>
              <w:bottom w:w="113" w:type="dxa"/>
              <w:right w:w="113" w:type="dxa"/>
            </w:tcMar>
            <w:vAlign w:val="center"/>
            <w:hideMark/>
          </w:tcPr>
          <w:p w14:paraId="0D0DEAA3" w14:textId="3848D5D5"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R16</w:t>
            </w:r>
          </w:p>
        </w:tc>
        <w:tc>
          <w:tcPr>
            <w:tcW w:w="0" w:type="auto"/>
            <w:tcBorders>
              <w:top w:val="double" w:sz="6" w:space="0" w:color="auto"/>
            </w:tcBorders>
            <w:tcMar>
              <w:top w:w="113" w:type="dxa"/>
              <w:left w:w="113" w:type="dxa"/>
              <w:bottom w:w="113" w:type="dxa"/>
              <w:right w:w="113" w:type="dxa"/>
            </w:tcMar>
            <w:vAlign w:val="center"/>
            <w:hideMark/>
          </w:tcPr>
          <w:p w14:paraId="69EF2E14" w14:textId="0FEC4A4F"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R17</w:t>
            </w:r>
          </w:p>
        </w:tc>
        <w:tc>
          <w:tcPr>
            <w:tcW w:w="0" w:type="auto"/>
            <w:tcBorders>
              <w:top w:val="double" w:sz="6" w:space="0" w:color="auto"/>
            </w:tcBorders>
            <w:tcMar>
              <w:top w:w="113" w:type="dxa"/>
              <w:left w:w="113" w:type="dxa"/>
              <w:bottom w:w="113" w:type="dxa"/>
              <w:right w:w="113" w:type="dxa"/>
            </w:tcMar>
            <w:vAlign w:val="center"/>
            <w:hideMark/>
          </w:tcPr>
          <w:p w14:paraId="17C79E51" w14:textId="174CD73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R18</w:t>
            </w:r>
          </w:p>
        </w:tc>
      </w:tr>
      <w:tr w:rsidR="000B6188" w:rsidRPr="009470D2" w14:paraId="65133228" w14:textId="77777777" w:rsidTr="008A2E53">
        <w:tc>
          <w:tcPr>
            <w:tcW w:w="0" w:type="auto"/>
            <w:tcBorders>
              <w:bottom w:val="single" w:sz="6" w:space="0" w:color="auto"/>
            </w:tcBorders>
            <w:vAlign w:val="center"/>
            <w:hideMark/>
          </w:tcPr>
          <w:p w14:paraId="1425CFE1" w14:textId="77777777" w:rsidR="000B6188" w:rsidRPr="009470D2" w:rsidRDefault="000B6188" w:rsidP="008A2E53">
            <w:pP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Predictors</w:t>
            </w:r>
          </w:p>
        </w:tc>
        <w:tc>
          <w:tcPr>
            <w:tcW w:w="0" w:type="auto"/>
            <w:tcBorders>
              <w:bottom w:val="single" w:sz="6" w:space="0" w:color="auto"/>
            </w:tcBorders>
            <w:vAlign w:val="center"/>
            <w:hideMark/>
          </w:tcPr>
          <w:p w14:paraId="09A4B84B"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0F3EC8A6"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76A45301"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911513D"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48665F03"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A57C5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343B61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r>
      <w:tr w:rsidR="000B6188" w:rsidRPr="009470D2" w14:paraId="1A5AF138" w14:textId="77777777" w:rsidTr="008A2E53">
        <w:tc>
          <w:tcPr>
            <w:tcW w:w="0" w:type="auto"/>
            <w:tcMar>
              <w:top w:w="113" w:type="dxa"/>
              <w:left w:w="113" w:type="dxa"/>
              <w:bottom w:w="113" w:type="dxa"/>
              <w:right w:w="113" w:type="dxa"/>
            </w:tcMar>
            <w:hideMark/>
          </w:tcPr>
          <w:p w14:paraId="2C780E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w:t>
            </w:r>
          </w:p>
        </w:tc>
        <w:tc>
          <w:tcPr>
            <w:tcW w:w="0" w:type="auto"/>
            <w:tcMar>
              <w:top w:w="113" w:type="dxa"/>
              <w:left w:w="113" w:type="dxa"/>
              <w:bottom w:w="113" w:type="dxa"/>
              <w:right w:w="113" w:type="dxa"/>
            </w:tcMar>
            <w:hideMark/>
          </w:tcPr>
          <w:p w14:paraId="14D732F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1ECB62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B8FE0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9AC6FC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4748C7AF"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1.13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4E216C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c>
          <w:tcPr>
            <w:tcW w:w="0" w:type="auto"/>
            <w:tcMar>
              <w:top w:w="113" w:type="dxa"/>
              <w:left w:w="113" w:type="dxa"/>
              <w:bottom w:w="113" w:type="dxa"/>
              <w:right w:w="113" w:type="dxa"/>
            </w:tcMar>
            <w:hideMark/>
          </w:tcPr>
          <w:p w14:paraId="7354E1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r>
      <w:tr w:rsidR="000B6188" w:rsidRPr="009470D2" w14:paraId="596C2245" w14:textId="77777777" w:rsidTr="008A2E53">
        <w:tc>
          <w:tcPr>
            <w:tcW w:w="0" w:type="auto"/>
            <w:tcMar>
              <w:top w:w="113" w:type="dxa"/>
              <w:left w:w="113" w:type="dxa"/>
              <w:bottom w:w="113" w:type="dxa"/>
              <w:right w:w="113" w:type="dxa"/>
            </w:tcMar>
            <w:hideMark/>
          </w:tcPr>
          <w:p w14:paraId="2DE4BA6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w:t>
            </w:r>
          </w:p>
        </w:tc>
        <w:tc>
          <w:tcPr>
            <w:tcW w:w="0" w:type="auto"/>
            <w:tcMar>
              <w:top w:w="113" w:type="dxa"/>
              <w:left w:w="113" w:type="dxa"/>
              <w:bottom w:w="113" w:type="dxa"/>
              <w:right w:w="113" w:type="dxa"/>
            </w:tcMar>
            <w:hideMark/>
          </w:tcPr>
          <w:p w14:paraId="3ACFB8B7"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(0.25)</w:t>
            </w:r>
          </w:p>
        </w:tc>
        <w:tc>
          <w:tcPr>
            <w:tcW w:w="0" w:type="auto"/>
            <w:tcMar>
              <w:top w:w="113" w:type="dxa"/>
              <w:left w:w="113" w:type="dxa"/>
              <w:bottom w:w="113" w:type="dxa"/>
              <w:right w:w="113" w:type="dxa"/>
            </w:tcMar>
            <w:hideMark/>
          </w:tcPr>
          <w:p w14:paraId="4DEE204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358BE1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E81A66A" w14:textId="77777777" w:rsidR="000B6188" w:rsidRPr="009470D2" w:rsidRDefault="000B6188" w:rsidP="0088558C">
            <w:pPr>
              <w:spacing w:after="0"/>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(0.30)</w:t>
            </w:r>
          </w:p>
        </w:tc>
        <w:tc>
          <w:tcPr>
            <w:tcW w:w="0" w:type="auto"/>
            <w:tcMar>
              <w:top w:w="113" w:type="dxa"/>
              <w:left w:w="113" w:type="dxa"/>
              <w:bottom w:w="113" w:type="dxa"/>
              <w:right w:w="113" w:type="dxa"/>
            </w:tcMar>
            <w:hideMark/>
          </w:tcPr>
          <w:p w14:paraId="0EDA08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(0.24)</w:t>
            </w:r>
          </w:p>
        </w:tc>
        <w:tc>
          <w:tcPr>
            <w:tcW w:w="0" w:type="auto"/>
            <w:tcMar>
              <w:top w:w="113" w:type="dxa"/>
              <w:left w:w="113" w:type="dxa"/>
              <w:bottom w:w="113" w:type="dxa"/>
              <w:right w:w="113" w:type="dxa"/>
            </w:tcMar>
            <w:hideMark/>
          </w:tcPr>
          <w:p w14:paraId="5D83ED3C"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(0.23)</w:t>
            </w:r>
          </w:p>
        </w:tc>
        <w:tc>
          <w:tcPr>
            <w:tcW w:w="0" w:type="auto"/>
            <w:tcMar>
              <w:top w:w="113" w:type="dxa"/>
              <w:left w:w="113" w:type="dxa"/>
              <w:bottom w:w="113" w:type="dxa"/>
              <w:right w:w="113" w:type="dxa"/>
            </w:tcMar>
            <w:hideMark/>
          </w:tcPr>
          <w:p w14:paraId="29310A7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(0.22)</w:t>
            </w:r>
          </w:p>
        </w:tc>
      </w:tr>
      <w:tr w:rsidR="000B6188" w:rsidRPr="009470D2" w14:paraId="76B44A37" w14:textId="77777777" w:rsidTr="008A2E53">
        <w:tc>
          <w:tcPr>
            <w:tcW w:w="0" w:type="auto"/>
            <w:tcMar>
              <w:top w:w="113" w:type="dxa"/>
              <w:left w:w="113" w:type="dxa"/>
              <w:bottom w:w="113" w:type="dxa"/>
              <w:right w:w="113" w:type="dxa"/>
            </w:tcMar>
            <w:hideMark/>
          </w:tcPr>
          <w:p w14:paraId="246B882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w:t>
            </w:r>
          </w:p>
        </w:tc>
        <w:tc>
          <w:tcPr>
            <w:tcW w:w="0" w:type="auto"/>
            <w:tcMar>
              <w:top w:w="113" w:type="dxa"/>
              <w:left w:w="113" w:type="dxa"/>
              <w:bottom w:w="113" w:type="dxa"/>
              <w:right w:w="113" w:type="dxa"/>
            </w:tcMar>
            <w:hideMark/>
          </w:tcPr>
          <w:p w14:paraId="4C525CB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-1.38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(0.51)</w:t>
            </w:r>
          </w:p>
        </w:tc>
        <w:tc>
          <w:tcPr>
            <w:tcW w:w="0" w:type="auto"/>
            <w:tcMar>
              <w:top w:w="113" w:type="dxa"/>
              <w:left w:w="113" w:type="dxa"/>
              <w:bottom w:w="113" w:type="dxa"/>
              <w:right w:w="113" w:type="dxa"/>
            </w:tcMar>
            <w:hideMark/>
          </w:tcPr>
          <w:p w14:paraId="0EBC971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FC9AA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CC4ED7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-1.71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(0.56)</w:t>
            </w:r>
          </w:p>
        </w:tc>
        <w:tc>
          <w:tcPr>
            <w:tcW w:w="0" w:type="auto"/>
            <w:tcMar>
              <w:top w:w="113" w:type="dxa"/>
              <w:left w:w="113" w:type="dxa"/>
              <w:bottom w:w="113" w:type="dxa"/>
              <w:right w:w="113" w:type="dxa"/>
            </w:tcMar>
            <w:hideMark/>
          </w:tcPr>
          <w:p w14:paraId="69D6426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(0.53)</w:t>
            </w:r>
          </w:p>
        </w:tc>
        <w:tc>
          <w:tcPr>
            <w:tcW w:w="0" w:type="auto"/>
            <w:tcMar>
              <w:top w:w="113" w:type="dxa"/>
              <w:left w:w="113" w:type="dxa"/>
              <w:bottom w:w="113" w:type="dxa"/>
              <w:right w:w="113" w:type="dxa"/>
            </w:tcMar>
            <w:hideMark/>
          </w:tcPr>
          <w:p w14:paraId="5BBE12E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(0.52)</w:t>
            </w:r>
          </w:p>
        </w:tc>
        <w:tc>
          <w:tcPr>
            <w:tcW w:w="0" w:type="auto"/>
            <w:tcMar>
              <w:top w:w="113" w:type="dxa"/>
              <w:left w:w="113" w:type="dxa"/>
              <w:bottom w:w="113" w:type="dxa"/>
              <w:right w:w="113" w:type="dxa"/>
            </w:tcMar>
            <w:hideMark/>
          </w:tcPr>
          <w:p w14:paraId="25E9001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(0.47)</w:t>
            </w:r>
          </w:p>
        </w:tc>
      </w:tr>
      <w:tr w:rsidR="000B6188" w:rsidRPr="009470D2" w14:paraId="588D9D7A" w14:textId="77777777" w:rsidTr="008A2E53">
        <w:tc>
          <w:tcPr>
            <w:tcW w:w="0" w:type="auto"/>
            <w:tcMar>
              <w:top w:w="113" w:type="dxa"/>
              <w:left w:w="113" w:type="dxa"/>
              <w:bottom w:w="113" w:type="dxa"/>
              <w:right w:w="113" w:type="dxa"/>
            </w:tcMar>
            <w:hideMark/>
          </w:tcPr>
          <w:p w14:paraId="7D90091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fixed)</w:t>
            </w:r>
          </w:p>
        </w:tc>
        <w:tc>
          <w:tcPr>
            <w:tcW w:w="0" w:type="auto"/>
            <w:tcMar>
              <w:top w:w="113" w:type="dxa"/>
              <w:left w:w="113" w:type="dxa"/>
              <w:bottom w:w="113" w:type="dxa"/>
              <w:right w:w="113" w:type="dxa"/>
            </w:tcMar>
            <w:hideMark/>
          </w:tcPr>
          <w:p w14:paraId="19BA24A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151CFE67"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4585FD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611A8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3142ECE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6F8747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3D0490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r>
      <w:tr w:rsidR="000B6188" w:rsidRPr="009470D2" w14:paraId="08BA091A" w14:textId="77777777" w:rsidTr="008A2E53">
        <w:tc>
          <w:tcPr>
            <w:tcW w:w="0" w:type="auto"/>
            <w:tcMar>
              <w:top w:w="113" w:type="dxa"/>
              <w:left w:w="113" w:type="dxa"/>
              <w:bottom w:w="113" w:type="dxa"/>
              <w:right w:w="113" w:type="dxa"/>
            </w:tcMar>
            <w:hideMark/>
          </w:tcPr>
          <w:p w14:paraId="4BDF43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(1-year lagged)</w:t>
            </w:r>
          </w:p>
        </w:tc>
        <w:tc>
          <w:tcPr>
            <w:tcW w:w="0" w:type="auto"/>
            <w:tcMar>
              <w:top w:w="113" w:type="dxa"/>
              <w:left w:w="113" w:type="dxa"/>
              <w:bottom w:w="113" w:type="dxa"/>
              <w:right w:w="113" w:type="dxa"/>
            </w:tcMar>
            <w:hideMark/>
          </w:tcPr>
          <w:p w14:paraId="4F338B4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772F75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0.27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60868DB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F723D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0.08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8267C5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7E01C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816409F"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798ADF" w14:textId="77777777" w:rsidTr="008A2E53">
        <w:tc>
          <w:tcPr>
            <w:tcW w:w="0" w:type="auto"/>
            <w:tcMar>
              <w:top w:w="113" w:type="dxa"/>
              <w:left w:w="113" w:type="dxa"/>
              <w:bottom w:w="113" w:type="dxa"/>
              <w:right w:w="113" w:type="dxa"/>
            </w:tcMar>
            <w:hideMark/>
          </w:tcPr>
          <w:p w14:paraId="63FBEF4D" w14:textId="77777777" w:rsidR="000B6188" w:rsidRPr="009470D2" w:rsidRDefault="000B6188" w:rsidP="00005C1F">
            <w:pPr>
              <w:spacing w:after="0"/>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(1-year lagged)</w:t>
            </w:r>
          </w:p>
        </w:tc>
        <w:tc>
          <w:tcPr>
            <w:tcW w:w="0" w:type="auto"/>
            <w:tcMar>
              <w:top w:w="113" w:type="dxa"/>
              <w:left w:w="113" w:type="dxa"/>
              <w:bottom w:w="113" w:type="dxa"/>
              <w:right w:w="113" w:type="dxa"/>
            </w:tcMar>
            <w:hideMark/>
          </w:tcPr>
          <w:p w14:paraId="53185A6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50FDC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-0.10 </w:t>
            </w:r>
            <w:r w:rsidRPr="009470D2">
              <w:rPr>
                <w:rFonts w:ascii="Segoe UI Light" w:eastAsia="Times New Roman" w:hAnsi="Segoe UI Light" w:cs="Segoe UI Light"/>
                <w:sz w:val="18"/>
                <w:szCs w:val="18"/>
              </w:rPr>
              <w:br/>
              <w:t>(0.27)</w:t>
            </w:r>
          </w:p>
        </w:tc>
        <w:tc>
          <w:tcPr>
            <w:tcW w:w="0" w:type="auto"/>
            <w:tcMar>
              <w:top w:w="113" w:type="dxa"/>
              <w:left w:w="113" w:type="dxa"/>
              <w:bottom w:w="113" w:type="dxa"/>
              <w:right w:w="113" w:type="dxa"/>
            </w:tcMar>
            <w:hideMark/>
          </w:tcPr>
          <w:p w14:paraId="0625A04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C819DF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0.03 </w:t>
            </w:r>
            <w:r w:rsidRPr="009470D2">
              <w:rPr>
                <w:rFonts w:ascii="Segoe UI Light" w:eastAsia="Times New Roman" w:hAnsi="Segoe UI Light" w:cs="Segoe UI Light"/>
                <w:sz w:val="18"/>
                <w:szCs w:val="18"/>
              </w:rPr>
              <w:br/>
              <w:t>(0.31)</w:t>
            </w:r>
          </w:p>
        </w:tc>
        <w:tc>
          <w:tcPr>
            <w:tcW w:w="0" w:type="auto"/>
            <w:tcMar>
              <w:top w:w="113" w:type="dxa"/>
              <w:left w:w="113" w:type="dxa"/>
              <w:bottom w:w="113" w:type="dxa"/>
              <w:right w:w="113" w:type="dxa"/>
            </w:tcMar>
            <w:hideMark/>
          </w:tcPr>
          <w:p w14:paraId="43965AC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A25984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F4FABAB"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046CD5" w14:textId="77777777" w:rsidTr="008A2E53">
        <w:tc>
          <w:tcPr>
            <w:tcW w:w="0" w:type="auto"/>
            <w:tcMar>
              <w:top w:w="113" w:type="dxa"/>
              <w:left w:w="113" w:type="dxa"/>
              <w:bottom w:w="113" w:type="dxa"/>
              <w:right w:w="113" w:type="dxa"/>
            </w:tcMar>
            <w:hideMark/>
          </w:tcPr>
          <w:p w14:paraId="17D17F5B"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(1-year lagged)</w:t>
            </w:r>
          </w:p>
        </w:tc>
        <w:tc>
          <w:tcPr>
            <w:tcW w:w="0" w:type="auto"/>
            <w:tcMar>
              <w:top w:w="113" w:type="dxa"/>
              <w:left w:w="113" w:type="dxa"/>
              <w:bottom w:w="113" w:type="dxa"/>
              <w:right w:w="113" w:type="dxa"/>
            </w:tcMar>
            <w:hideMark/>
          </w:tcPr>
          <w:p w14:paraId="5B0F80BA"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CCA42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1.87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(0.57)</w:t>
            </w:r>
          </w:p>
        </w:tc>
        <w:tc>
          <w:tcPr>
            <w:tcW w:w="0" w:type="auto"/>
            <w:tcMar>
              <w:top w:w="113" w:type="dxa"/>
              <w:left w:w="113" w:type="dxa"/>
              <w:bottom w:w="113" w:type="dxa"/>
              <w:right w:w="113" w:type="dxa"/>
            </w:tcMar>
            <w:hideMark/>
          </w:tcPr>
          <w:p w14:paraId="7653D3F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8F6B6D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1.06 </w:t>
            </w:r>
            <w:r w:rsidRPr="009470D2">
              <w:rPr>
                <w:rFonts w:ascii="Segoe UI Light" w:eastAsia="Times New Roman" w:hAnsi="Segoe UI Light" w:cs="Segoe UI Light"/>
                <w:sz w:val="18"/>
                <w:szCs w:val="18"/>
              </w:rPr>
              <w:br/>
              <w:t>(0.54)</w:t>
            </w:r>
          </w:p>
        </w:tc>
        <w:tc>
          <w:tcPr>
            <w:tcW w:w="0" w:type="auto"/>
            <w:tcMar>
              <w:top w:w="113" w:type="dxa"/>
              <w:left w:w="113" w:type="dxa"/>
              <w:bottom w:w="113" w:type="dxa"/>
              <w:right w:w="113" w:type="dxa"/>
            </w:tcMar>
            <w:hideMark/>
          </w:tcPr>
          <w:p w14:paraId="7BD049E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(0.49)</w:t>
            </w:r>
          </w:p>
        </w:tc>
        <w:tc>
          <w:tcPr>
            <w:tcW w:w="0" w:type="auto"/>
            <w:tcMar>
              <w:top w:w="113" w:type="dxa"/>
              <w:left w:w="113" w:type="dxa"/>
              <w:bottom w:w="113" w:type="dxa"/>
              <w:right w:w="113" w:type="dxa"/>
            </w:tcMar>
            <w:hideMark/>
          </w:tcPr>
          <w:p w14:paraId="00B0759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C9CFF8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201C8B7F" w14:textId="77777777" w:rsidTr="008A2E53">
        <w:tc>
          <w:tcPr>
            <w:tcW w:w="0" w:type="auto"/>
            <w:tcMar>
              <w:top w:w="113" w:type="dxa"/>
              <w:left w:w="113" w:type="dxa"/>
              <w:bottom w:w="113" w:type="dxa"/>
              <w:right w:w="113" w:type="dxa"/>
            </w:tcMar>
            <w:hideMark/>
          </w:tcPr>
          <w:p w14:paraId="0AD01DF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(1-year lagged)</w:t>
            </w:r>
          </w:p>
        </w:tc>
        <w:tc>
          <w:tcPr>
            <w:tcW w:w="0" w:type="auto"/>
            <w:tcMar>
              <w:top w:w="113" w:type="dxa"/>
              <w:left w:w="113" w:type="dxa"/>
              <w:bottom w:w="113" w:type="dxa"/>
              <w:right w:w="113" w:type="dxa"/>
            </w:tcMar>
            <w:hideMark/>
          </w:tcPr>
          <w:p w14:paraId="6D19F18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753CA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0494C64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A87EFB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-0.00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2C04B38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B67E64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BFB3B3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381E4B73" w14:textId="77777777" w:rsidTr="008A2E53">
        <w:tc>
          <w:tcPr>
            <w:tcW w:w="0" w:type="auto"/>
            <w:tcMar>
              <w:top w:w="113" w:type="dxa"/>
              <w:left w:w="113" w:type="dxa"/>
              <w:bottom w:w="113" w:type="dxa"/>
              <w:right w:w="113" w:type="dxa"/>
            </w:tcMar>
            <w:hideMark/>
          </w:tcPr>
          <w:p w14:paraId="0220563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(2-year lagged)</w:t>
            </w:r>
          </w:p>
        </w:tc>
        <w:tc>
          <w:tcPr>
            <w:tcW w:w="0" w:type="auto"/>
            <w:tcMar>
              <w:top w:w="113" w:type="dxa"/>
              <w:left w:w="113" w:type="dxa"/>
              <w:bottom w:w="113" w:type="dxa"/>
              <w:right w:w="113" w:type="dxa"/>
            </w:tcMar>
            <w:hideMark/>
          </w:tcPr>
          <w:p w14:paraId="2D973B1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C3B2E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7B36A4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0.21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90163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564AE8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287786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2231D0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A81FBC4" w14:textId="77777777" w:rsidTr="008A2E53">
        <w:tc>
          <w:tcPr>
            <w:tcW w:w="0" w:type="auto"/>
            <w:tcMar>
              <w:top w:w="113" w:type="dxa"/>
              <w:left w:w="113" w:type="dxa"/>
              <w:bottom w:w="113" w:type="dxa"/>
              <w:right w:w="113" w:type="dxa"/>
            </w:tcMar>
            <w:hideMark/>
          </w:tcPr>
          <w:p w14:paraId="7D414F7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(2-year lagged)</w:t>
            </w:r>
          </w:p>
        </w:tc>
        <w:tc>
          <w:tcPr>
            <w:tcW w:w="0" w:type="auto"/>
            <w:tcMar>
              <w:top w:w="113" w:type="dxa"/>
              <w:left w:w="113" w:type="dxa"/>
              <w:bottom w:w="113" w:type="dxa"/>
              <w:right w:w="113" w:type="dxa"/>
            </w:tcMar>
            <w:hideMark/>
          </w:tcPr>
          <w:p w14:paraId="4D91ABF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80188C"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53A949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0.15 </w:t>
            </w:r>
            <w:r w:rsidRPr="009470D2">
              <w:rPr>
                <w:rFonts w:ascii="Segoe UI Light" w:eastAsia="Times New Roman" w:hAnsi="Segoe UI Light" w:cs="Segoe UI Light"/>
                <w:sz w:val="18"/>
                <w:szCs w:val="18"/>
              </w:rPr>
              <w:br/>
              <w:t>(0.28)</w:t>
            </w:r>
          </w:p>
        </w:tc>
        <w:tc>
          <w:tcPr>
            <w:tcW w:w="0" w:type="auto"/>
            <w:tcMar>
              <w:top w:w="113" w:type="dxa"/>
              <w:left w:w="113" w:type="dxa"/>
              <w:bottom w:w="113" w:type="dxa"/>
              <w:right w:w="113" w:type="dxa"/>
            </w:tcMar>
            <w:hideMark/>
          </w:tcPr>
          <w:p w14:paraId="0362532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1B9AE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413B86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9587A7"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9599989" w14:textId="77777777" w:rsidTr="008A2E53">
        <w:tc>
          <w:tcPr>
            <w:tcW w:w="0" w:type="auto"/>
            <w:tcMar>
              <w:top w:w="113" w:type="dxa"/>
              <w:left w:w="113" w:type="dxa"/>
              <w:bottom w:w="113" w:type="dxa"/>
              <w:right w:w="113" w:type="dxa"/>
            </w:tcMar>
            <w:hideMark/>
          </w:tcPr>
          <w:p w14:paraId="77A46FD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(2-year lagged)</w:t>
            </w:r>
          </w:p>
        </w:tc>
        <w:tc>
          <w:tcPr>
            <w:tcW w:w="0" w:type="auto"/>
            <w:tcMar>
              <w:top w:w="113" w:type="dxa"/>
              <w:left w:w="113" w:type="dxa"/>
              <w:bottom w:w="113" w:type="dxa"/>
              <w:right w:w="113" w:type="dxa"/>
            </w:tcMar>
            <w:hideMark/>
          </w:tcPr>
          <w:p w14:paraId="7A63323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A8A614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9C330B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1.45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(0.58)</w:t>
            </w:r>
          </w:p>
        </w:tc>
        <w:tc>
          <w:tcPr>
            <w:tcW w:w="0" w:type="auto"/>
            <w:tcMar>
              <w:top w:w="113" w:type="dxa"/>
              <w:left w:w="113" w:type="dxa"/>
              <w:bottom w:w="113" w:type="dxa"/>
              <w:right w:w="113" w:type="dxa"/>
            </w:tcMar>
            <w:hideMark/>
          </w:tcPr>
          <w:p w14:paraId="1030DEB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DC93C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1D305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4D3B87E"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1D3B9E6" w14:textId="77777777" w:rsidTr="008A2E53">
        <w:tc>
          <w:tcPr>
            <w:tcW w:w="0" w:type="auto"/>
            <w:tcMar>
              <w:top w:w="113" w:type="dxa"/>
              <w:left w:w="113" w:type="dxa"/>
              <w:bottom w:w="113" w:type="dxa"/>
              <w:right w:w="113" w:type="dxa"/>
            </w:tcMar>
            <w:hideMark/>
          </w:tcPr>
          <w:p w14:paraId="4D63D57D"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lagged)</w:t>
            </w:r>
          </w:p>
        </w:tc>
        <w:tc>
          <w:tcPr>
            <w:tcW w:w="0" w:type="auto"/>
            <w:tcMar>
              <w:top w:w="113" w:type="dxa"/>
              <w:left w:w="113" w:type="dxa"/>
              <w:bottom w:w="113" w:type="dxa"/>
              <w:right w:w="113" w:type="dxa"/>
            </w:tcMar>
            <w:hideMark/>
          </w:tcPr>
          <w:p w14:paraId="0A020982"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3385B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9C73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56F58E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57A4EC8"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02D193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2CFC31"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C681D9B" w14:textId="77777777" w:rsidTr="008A2E53">
        <w:tc>
          <w:tcPr>
            <w:tcW w:w="0" w:type="auto"/>
            <w:tcMar>
              <w:top w:w="113" w:type="dxa"/>
              <w:left w:w="113" w:type="dxa"/>
              <w:bottom w:w="113" w:type="dxa"/>
              <w:right w:w="113" w:type="dxa"/>
            </w:tcMar>
            <w:hideMark/>
          </w:tcPr>
          <w:p w14:paraId="328F54B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Rental Price Index (1-year lagged)</w:t>
            </w:r>
          </w:p>
        </w:tc>
        <w:tc>
          <w:tcPr>
            <w:tcW w:w="0" w:type="auto"/>
            <w:tcMar>
              <w:top w:w="113" w:type="dxa"/>
              <w:left w:w="113" w:type="dxa"/>
              <w:bottom w:w="113" w:type="dxa"/>
              <w:right w:w="113" w:type="dxa"/>
            </w:tcMar>
            <w:hideMark/>
          </w:tcPr>
          <w:p w14:paraId="3FB1D81C"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BC7CA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07856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196E0F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44073D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A9B7D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c>
          <w:tcPr>
            <w:tcW w:w="0" w:type="auto"/>
            <w:tcMar>
              <w:top w:w="113" w:type="dxa"/>
              <w:left w:w="113" w:type="dxa"/>
              <w:bottom w:w="113" w:type="dxa"/>
              <w:right w:w="113" w:type="dxa"/>
            </w:tcMar>
            <w:hideMark/>
          </w:tcPr>
          <w:p w14:paraId="04FF2CD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r>
      <w:tr w:rsidR="000B6188" w:rsidRPr="009470D2" w14:paraId="7C8CC333" w14:textId="77777777" w:rsidTr="008A2E53">
        <w:tc>
          <w:tcPr>
            <w:tcW w:w="0" w:type="auto"/>
            <w:tcMar>
              <w:top w:w="113" w:type="dxa"/>
              <w:left w:w="113" w:type="dxa"/>
              <w:bottom w:w="113" w:type="dxa"/>
              <w:right w:w="113" w:type="dxa"/>
            </w:tcMar>
            <w:hideMark/>
          </w:tcPr>
          <w:p w14:paraId="5144938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lastRenderedPageBreak/>
              <w:t>House Price Index</w:t>
            </w:r>
          </w:p>
        </w:tc>
        <w:tc>
          <w:tcPr>
            <w:tcW w:w="0" w:type="auto"/>
            <w:tcMar>
              <w:top w:w="113" w:type="dxa"/>
              <w:left w:w="113" w:type="dxa"/>
              <w:bottom w:w="113" w:type="dxa"/>
              <w:right w:w="113" w:type="dxa"/>
            </w:tcMar>
            <w:hideMark/>
          </w:tcPr>
          <w:p w14:paraId="4EDD9D08"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6DE0B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F73E36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E7357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FFBE52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932D3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39555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(0.02)</w:t>
            </w:r>
          </w:p>
        </w:tc>
      </w:tr>
      <w:tr w:rsidR="000B6188" w:rsidRPr="009470D2" w14:paraId="78B9FA94" w14:textId="77777777" w:rsidTr="008A2E53">
        <w:tc>
          <w:tcPr>
            <w:tcW w:w="0" w:type="auto"/>
            <w:tcBorders>
              <w:top w:val="single" w:sz="6" w:space="0" w:color="auto"/>
            </w:tcBorders>
            <w:tcMar>
              <w:top w:w="57" w:type="dxa"/>
              <w:left w:w="113" w:type="dxa"/>
              <w:bottom w:w="57" w:type="dxa"/>
              <w:right w:w="113" w:type="dxa"/>
            </w:tcMar>
            <w:hideMark/>
          </w:tcPr>
          <w:p w14:paraId="3F29636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Observations</w:t>
            </w:r>
          </w:p>
        </w:tc>
        <w:tc>
          <w:tcPr>
            <w:tcW w:w="0" w:type="auto"/>
            <w:tcBorders>
              <w:top w:val="single" w:sz="6" w:space="0" w:color="auto"/>
            </w:tcBorders>
            <w:tcMar>
              <w:top w:w="57" w:type="dxa"/>
              <w:left w:w="113" w:type="dxa"/>
              <w:bottom w:w="57" w:type="dxa"/>
              <w:right w:w="113" w:type="dxa"/>
            </w:tcMar>
            <w:hideMark/>
          </w:tcPr>
          <w:p w14:paraId="31D650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288</w:t>
            </w:r>
          </w:p>
        </w:tc>
        <w:tc>
          <w:tcPr>
            <w:tcW w:w="0" w:type="auto"/>
            <w:tcBorders>
              <w:top w:val="single" w:sz="6" w:space="0" w:color="auto"/>
            </w:tcBorders>
            <w:tcMar>
              <w:top w:w="57" w:type="dxa"/>
              <w:left w:w="113" w:type="dxa"/>
              <w:bottom w:w="57" w:type="dxa"/>
              <w:right w:w="113" w:type="dxa"/>
            </w:tcMar>
            <w:hideMark/>
          </w:tcPr>
          <w:p w14:paraId="05E612F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6672C022"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286</w:t>
            </w:r>
          </w:p>
        </w:tc>
        <w:tc>
          <w:tcPr>
            <w:tcW w:w="0" w:type="auto"/>
            <w:tcBorders>
              <w:top w:val="single" w:sz="6" w:space="0" w:color="auto"/>
            </w:tcBorders>
            <w:tcMar>
              <w:top w:w="57" w:type="dxa"/>
              <w:left w:w="113" w:type="dxa"/>
              <w:bottom w:w="57" w:type="dxa"/>
              <w:right w:w="113" w:type="dxa"/>
            </w:tcMar>
            <w:hideMark/>
          </w:tcPr>
          <w:p w14:paraId="5B41C4D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0529934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2703A120"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5149010C"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r>
      <w:tr w:rsidR="000B6188" w:rsidRPr="009470D2" w14:paraId="269BFEE8" w14:textId="77777777" w:rsidTr="008A2E53">
        <w:tc>
          <w:tcPr>
            <w:tcW w:w="0" w:type="auto"/>
            <w:tcMar>
              <w:top w:w="57" w:type="dxa"/>
              <w:left w:w="113" w:type="dxa"/>
              <w:bottom w:w="57" w:type="dxa"/>
              <w:right w:w="113" w:type="dxa"/>
            </w:tcMar>
            <w:hideMark/>
          </w:tcPr>
          <w:p w14:paraId="11CEFC1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 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adjusted</w:t>
            </w:r>
          </w:p>
        </w:tc>
        <w:tc>
          <w:tcPr>
            <w:tcW w:w="0" w:type="auto"/>
            <w:tcMar>
              <w:top w:w="57" w:type="dxa"/>
              <w:left w:w="113" w:type="dxa"/>
              <w:bottom w:w="57" w:type="dxa"/>
              <w:right w:w="113" w:type="dxa"/>
            </w:tcMar>
            <w:hideMark/>
          </w:tcPr>
          <w:p w14:paraId="4CA9259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0.348 / 0.302</w:t>
            </w:r>
          </w:p>
        </w:tc>
        <w:tc>
          <w:tcPr>
            <w:tcW w:w="0" w:type="auto"/>
            <w:tcMar>
              <w:top w:w="57" w:type="dxa"/>
              <w:left w:w="113" w:type="dxa"/>
              <w:bottom w:w="57" w:type="dxa"/>
              <w:right w:w="113" w:type="dxa"/>
            </w:tcMar>
            <w:hideMark/>
          </w:tcPr>
          <w:p w14:paraId="1012FC27"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0.188 / 0.130</w:t>
            </w:r>
          </w:p>
        </w:tc>
        <w:tc>
          <w:tcPr>
            <w:tcW w:w="0" w:type="auto"/>
            <w:tcMar>
              <w:top w:w="57" w:type="dxa"/>
              <w:left w:w="113" w:type="dxa"/>
              <w:bottom w:w="57" w:type="dxa"/>
              <w:right w:w="113" w:type="dxa"/>
            </w:tcMar>
            <w:hideMark/>
          </w:tcPr>
          <w:p w14:paraId="43601A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0.155 / 0.094</w:t>
            </w:r>
          </w:p>
        </w:tc>
        <w:tc>
          <w:tcPr>
            <w:tcW w:w="0" w:type="auto"/>
            <w:tcMar>
              <w:top w:w="57" w:type="dxa"/>
              <w:left w:w="113" w:type="dxa"/>
              <w:bottom w:w="57" w:type="dxa"/>
              <w:right w:w="113" w:type="dxa"/>
            </w:tcMar>
            <w:hideMark/>
          </w:tcPr>
          <w:p w14:paraId="58F0A12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0.363 / 0.308</w:t>
            </w:r>
          </w:p>
        </w:tc>
        <w:tc>
          <w:tcPr>
            <w:tcW w:w="0" w:type="auto"/>
            <w:tcMar>
              <w:top w:w="57" w:type="dxa"/>
              <w:left w:w="113" w:type="dxa"/>
              <w:bottom w:w="57" w:type="dxa"/>
              <w:right w:w="113" w:type="dxa"/>
            </w:tcMar>
            <w:hideMark/>
          </w:tcPr>
          <w:p w14:paraId="22644DD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0.362 / 0.315</w:t>
            </w:r>
          </w:p>
        </w:tc>
        <w:tc>
          <w:tcPr>
            <w:tcW w:w="0" w:type="auto"/>
            <w:tcMar>
              <w:top w:w="57" w:type="dxa"/>
              <w:left w:w="113" w:type="dxa"/>
              <w:bottom w:w="57" w:type="dxa"/>
              <w:right w:w="113" w:type="dxa"/>
            </w:tcMar>
            <w:hideMark/>
          </w:tcPr>
          <w:p w14:paraId="7D0AC25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0.367 / 0.322</w:t>
            </w:r>
          </w:p>
        </w:tc>
        <w:tc>
          <w:tcPr>
            <w:tcW w:w="0" w:type="auto"/>
            <w:tcMar>
              <w:top w:w="57" w:type="dxa"/>
              <w:left w:w="113" w:type="dxa"/>
              <w:bottom w:w="57" w:type="dxa"/>
              <w:right w:w="113" w:type="dxa"/>
            </w:tcMar>
            <w:hideMark/>
          </w:tcPr>
          <w:p w14:paraId="20CE54E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0.498 / 0.458</w:t>
            </w:r>
          </w:p>
        </w:tc>
      </w:tr>
      <w:tr w:rsidR="000B6188" w:rsidRPr="006A3AED" w14:paraId="0676D19B" w14:textId="77777777" w:rsidTr="008A2E53">
        <w:tc>
          <w:tcPr>
            <w:tcW w:w="0" w:type="auto"/>
            <w:gridSpan w:val="8"/>
            <w:tcBorders>
              <w:top w:val="double" w:sz="6" w:space="0" w:color="000000"/>
            </w:tcBorders>
            <w:vAlign w:val="center"/>
            <w:hideMark/>
          </w:tcPr>
          <w:p w14:paraId="3C97E09A" w14:textId="77777777" w:rsidR="006A3AED" w:rsidRPr="006A3AED" w:rsidRDefault="006A3AED" w:rsidP="006A3AED">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4AFFB604" w14:textId="55EE935B" w:rsidR="006A3AED" w:rsidRPr="006A3AED" w:rsidRDefault="006A3AED" w:rsidP="006A3AED">
            <w:pPr>
              <w:spacing w:after="0"/>
              <w:jc w:val="right"/>
              <w:rPr>
                <w:rFonts w:ascii="Segoe UI Light" w:eastAsia="Times New Roman" w:hAnsi="Segoe UI Light" w:cs="Segoe UI Light"/>
                <w:i/>
                <w:iCs/>
                <w:sz w:val="18"/>
                <w:szCs w:val="18"/>
              </w:rPr>
            </w:pPr>
            <w:r w:rsidRPr="006A3AED">
              <w:rPr>
                <w:rFonts w:cstheme="minorHAnsi"/>
                <w:sz w:val="18"/>
                <w:szCs w:val="18"/>
              </w:rPr>
              <w:t>Regional dummies and intercept not shown.</w:t>
            </w:r>
          </w:p>
          <w:p w14:paraId="498ECDB7" w14:textId="3C8EBD44" w:rsidR="000B6188" w:rsidRPr="006A3AED" w:rsidRDefault="000B6188" w:rsidP="006A3AED">
            <w:pPr>
              <w:spacing w:after="0"/>
              <w:jc w:val="right"/>
              <w:rPr>
                <w:rFonts w:ascii="Segoe UI Light" w:eastAsia="Times New Roman" w:hAnsi="Segoe UI Light" w:cs="Segoe UI Light"/>
                <w:i/>
                <w:iCs/>
                <w:sz w:val="18"/>
                <w:szCs w:val="18"/>
              </w:rPr>
            </w:pPr>
            <w:r w:rsidRPr="006A3AED">
              <w:rPr>
                <w:rFonts w:ascii="Segoe UI Light" w:eastAsia="Times New Roman" w:hAnsi="Segoe UI Light" w:cs="Segoe UI Light"/>
                <w:i/>
                <w:iCs/>
                <w:sz w:val="18"/>
                <w:szCs w:val="18"/>
              </w:rPr>
              <w:t>* p&lt;0.05   ** p&lt;0.01   *** p&lt;0.001</w:t>
            </w:r>
          </w:p>
        </w:tc>
      </w:tr>
    </w:tbl>
    <w:p w14:paraId="1753DEE8" w14:textId="77777777" w:rsidR="000B6188" w:rsidRPr="006A3AED" w:rsidRDefault="000B6188" w:rsidP="006A3AED">
      <w:pPr>
        <w:spacing w:after="0"/>
        <w:rPr>
          <w:rFonts w:ascii="Segoe UI Light" w:eastAsia="Times New Roman" w:hAnsi="Segoe UI Light" w:cs="Segoe UI Light"/>
          <w:sz w:val="18"/>
          <w:szCs w:val="18"/>
        </w:rPr>
      </w:pPr>
    </w:p>
    <w:p w14:paraId="03E3B4A3" w14:textId="40E74F32" w:rsidR="00143F00" w:rsidRPr="00012379" w:rsidRDefault="004640F9" w:rsidP="00012379">
      <w:pPr>
        <w:pStyle w:val="FigureTableTitle"/>
        <w:rPr>
          <w:rFonts w:cstheme="minorHAnsi"/>
          <w:sz w:val="22"/>
          <w:szCs w:val="22"/>
        </w:rPr>
      </w:pPr>
      <w:r>
        <w:t>Table B3</w:t>
      </w:r>
      <w:r w:rsidR="00C26C96" w:rsidRPr="0008279F">
        <w:t xml:space="preserve"> - Panel regressions with</w:t>
      </w:r>
      <w:r w:rsidR="00C26C96">
        <w:t xml:space="preserve"> longer time horizons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216"/>
        <w:gridCol w:w="1190"/>
        <w:gridCol w:w="1187"/>
        <w:gridCol w:w="1213"/>
      </w:tblGrid>
      <w:tr w:rsidR="00143F00" w:rsidRPr="00554E81" w14:paraId="74ACB43A" w14:textId="77777777" w:rsidTr="008A2E53">
        <w:tc>
          <w:tcPr>
            <w:tcW w:w="0" w:type="auto"/>
            <w:tcBorders>
              <w:top w:val="double" w:sz="6" w:space="0" w:color="auto"/>
            </w:tcBorders>
            <w:tcMar>
              <w:top w:w="113" w:type="dxa"/>
              <w:left w:w="113" w:type="dxa"/>
              <w:bottom w:w="113" w:type="dxa"/>
              <w:right w:w="113" w:type="dxa"/>
            </w:tcMar>
            <w:vAlign w:val="center"/>
            <w:hideMark/>
          </w:tcPr>
          <w:p w14:paraId="51958C68" w14:textId="77777777" w:rsidR="00143F00" w:rsidRPr="00554E81" w:rsidRDefault="00143F00" w:rsidP="008A2E53">
            <w:pPr>
              <w:rPr>
                <w:rFonts w:eastAsia="Times New Roman" w:cstheme="minorHAnsi"/>
                <w:b/>
                <w:bCs/>
                <w:sz w:val="18"/>
                <w:szCs w:val="18"/>
              </w:rPr>
            </w:pPr>
            <w:r w:rsidRPr="00554E81">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1385EA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1 year</w:t>
            </w:r>
          </w:p>
        </w:tc>
        <w:tc>
          <w:tcPr>
            <w:tcW w:w="0" w:type="auto"/>
            <w:tcBorders>
              <w:top w:val="double" w:sz="6" w:space="0" w:color="auto"/>
            </w:tcBorders>
            <w:tcMar>
              <w:top w:w="113" w:type="dxa"/>
              <w:left w:w="113" w:type="dxa"/>
              <w:bottom w:w="113" w:type="dxa"/>
              <w:right w:w="113" w:type="dxa"/>
            </w:tcMar>
            <w:vAlign w:val="center"/>
            <w:hideMark/>
          </w:tcPr>
          <w:p w14:paraId="1A94039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2 year</w:t>
            </w:r>
          </w:p>
        </w:tc>
        <w:tc>
          <w:tcPr>
            <w:tcW w:w="0" w:type="auto"/>
            <w:tcBorders>
              <w:top w:val="double" w:sz="6" w:space="0" w:color="auto"/>
            </w:tcBorders>
            <w:tcMar>
              <w:top w:w="113" w:type="dxa"/>
              <w:left w:w="113" w:type="dxa"/>
              <w:bottom w:w="113" w:type="dxa"/>
              <w:right w:w="113" w:type="dxa"/>
            </w:tcMar>
            <w:vAlign w:val="center"/>
            <w:hideMark/>
          </w:tcPr>
          <w:p w14:paraId="3B5A5FF1"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3 year</w:t>
            </w:r>
          </w:p>
        </w:tc>
        <w:tc>
          <w:tcPr>
            <w:tcW w:w="0" w:type="auto"/>
            <w:tcBorders>
              <w:top w:val="double" w:sz="6" w:space="0" w:color="auto"/>
            </w:tcBorders>
            <w:tcMar>
              <w:top w:w="113" w:type="dxa"/>
              <w:left w:w="113" w:type="dxa"/>
              <w:bottom w:w="113" w:type="dxa"/>
              <w:right w:w="113" w:type="dxa"/>
            </w:tcMar>
            <w:vAlign w:val="center"/>
            <w:hideMark/>
          </w:tcPr>
          <w:p w14:paraId="151F813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4 year</w:t>
            </w:r>
          </w:p>
        </w:tc>
      </w:tr>
      <w:tr w:rsidR="00143F00" w:rsidRPr="00554E81" w14:paraId="30DC8B9D" w14:textId="77777777" w:rsidTr="008A2E53">
        <w:tc>
          <w:tcPr>
            <w:tcW w:w="0" w:type="auto"/>
            <w:tcBorders>
              <w:bottom w:val="single" w:sz="6" w:space="0" w:color="auto"/>
            </w:tcBorders>
            <w:vAlign w:val="center"/>
            <w:hideMark/>
          </w:tcPr>
          <w:p w14:paraId="208B1D71" w14:textId="77777777" w:rsidR="00143F00" w:rsidRPr="00554E81" w:rsidRDefault="00143F00" w:rsidP="008A2E53">
            <w:pPr>
              <w:rPr>
                <w:rFonts w:eastAsia="Times New Roman" w:cstheme="minorHAnsi"/>
                <w:i/>
                <w:iCs/>
                <w:sz w:val="18"/>
                <w:szCs w:val="18"/>
              </w:rPr>
            </w:pPr>
            <w:r w:rsidRPr="00554E81">
              <w:rPr>
                <w:rFonts w:eastAsia="Times New Roman" w:cstheme="minorHAnsi"/>
                <w:i/>
                <w:iCs/>
                <w:sz w:val="18"/>
                <w:szCs w:val="18"/>
              </w:rPr>
              <w:t>Predictors</w:t>
            </w:r>
          </w:p>
        </w:tc>
        <w:tc>
          <w:tcPr>
            <w:tcW w:w="0" w:type="auto"/>
            <w:tcBorders>
              <w:bottom w:val="single" w:sz="6" w:space="0" w:color="auto"/>
            </w:tcBorders>
            <w:vAlign w:val="center"/>
            <w:hideMark/>
          </w:tcPr>
          <w:p w14:paraId="13F54202"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42F204EB"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9B37C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5AB8A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r>
      <w:tr w:rsidR="00143F00" w:rsidRPr="00554E81" w14:paraId="0DDA77ED" w14:textId="77777777" w:rsidTr="008A2E53">
        <w:tc>
          <w:tcPr>
            <w:tcW w:w="0" w:type="auto"/>
            <w:tcMar>
              <w:top w:w="113" w:type="dxa"/>
              <w:left w:w="113" w:type="dxa"/>
              <w:bottom w:w="113" w:type="dxa"/>
              <w:right w:w="113" w:type="dxa"/>
            </w:tcMar>
            <w:hideMark/>
          </w:tcPr>
          <w:p w14:paraId="17E4CCE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Household income</w:t>
            </w:r>
          </w:p>
        </w:tc>
        <w:tc>
          <w:tcPr>
            <w:tcW w:w="0" w:type="auto"/>
            <w:tcMar>
              <w:top w:w="113" w:type="dxa"/>
              <w:left w:w="113" w:type="dxa"/>
              <w:bottom w:w="113" w:type="dxa"/>
              <w:right w:w="113" w:type="dxa"/>
            </w:tcMar>
            <w:hideMark/>
          </w:tcPr>
          <w:p w14:paraId="3F9626C4"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1.21 </w:t>
            </w:r>
            <w:r w:rsidRPr="00554E81">
              <w:rPr>
                <w:rFonts w:eastAsia="Times New Roman" w:cstheme="minorHAnsi"/>
                <w:sz w:val="18"/>
                <w:szCs w:val="18"/>
                <w:vertAlign w:val="superscript"/>
              </w:rPr>
              <w:t>***</w:t>
            </w:r>
            <w:r w:rsidRPr="00554E81">
              <w:rPr>
                <w:rFonts w:eastAsia="Times New Roman" w:cstheme="minorHAnsi"/>
                <w:sz w:val="18"/>
                <w:szCs w:val="18"/>
              </w:rPr>
              <w:br/>
              <w:t>(0.14)</w:t>
            </w:r>
          </w:p>
        </w:tc>
        <w:tc>
          <w:tcPr>
            <w:tcW w:w="0" w:type="auto"/>
            <w:tcMar>
              <w:top w:w="113" w:type="dxa"/>
              <w:left w:w="113" w:type="dxa"/>
              <w:bottom w:w="113" w:type="dxa"/>
              <w:right w:w="113" w:type="dxa"/>
            </w:tcMar>
            <w:hideMark/>
          </w:tcPr>
          <w:p w14:paraId="7E5A0D68"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1.66 </w:t>
            </w:r>
            <w:r w:rsidRPr="00554E81">
              <w:rPr>
                <w:rFonts w:eastAsia="Times New Roman" w:cstheme="minorHAnsi"/>
                <w:sz w:val="18"/>
                <w:szCs w:val="18"/>
                <w:vertAlign w:val="superscript"/>
              </w:rPr>
              <w:t>***</w:t>
            </w:r>
            <w:r w:rsidRPr="00554E81">
              <w:rPr>
                <w:rFonts w:eastAsia="Times New Roman" w:cstheme="minorHAnsi"/>
                <w:sz w:val="18"/>
                <w:szCs w:val="18"/>
              </w:rPr>
              <w:br/>
              <w:t>(0.18)</w:t>
            </w:r>
          </w:p>
        </w:tc>
        <w:tc>
          <w:tcPr>
            <w:tcW w:w="0" w:type="auto"/>
            <w:tcMar>
              <w:top w:w="113" w:type="dxa"/>
              <w:left w:w="113" w:type="dxa"/>
              <w:bottom w:w="113" w:type="dxa"/>
              <w:right w:w="113" w:type="dxa"/>
            </w:tcMar>
            <w:hideMark/>
          </w:tcPr>
          <w:p w14:paraId="5FC157AC"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1.56 </w:t>
            </w:r>
            <w:r w:rsidRPr="00554E81">
              <w:rPr>
                <w:rFonts w:eastAsia="Times New Roman" w:cstheme="minorHAnsi"/>
                <w:sz w:val="18"/>
                <w:szCs w:val="18"/>
                <w:vertAlign w:val="superscript"/>
              </w:rPr>
              <w:t>***</w:t>
            </w:r>
            <w:r w:rsidRPr="00554E81">
              <w:rPr>
                <w:rFonts w:eastAsia="Times New Roman" w:cstheme="minorHAnsi"/>
                <w:sz w:val="18"/>
                <w:szCs w:val="18"/>
              </w:rPr>
              <w:br/>
              <w:t>(0.23)</w:t>
            </w:r>
          </w:p>
        </w:tc>
        <w:tc>
          <w:tcPr>
            <w:tcW w:w="0" w:type="auto"/>
            <w:tcMar>
              <w:top w:w="113" w:type="dxa"/>
              <w:left w:w="113" w:type="dxa"/>
              <w:bottom w:w="113" w:type="dxa"/>
              <w:right w:w="113" w:type="dxa"/>
            </w:tcMar>
            <w:hideMark/>
          </w:tcPr>
          <w:p w14:paraId="174D5C4B"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1.48 </w:t>
            </w:r>
            <w:r w:rsidRPr="00554E81">
              <w:rPr>
                <w:rFonts w:eastAsia="Times New Roman" w:cstheme="minorHAnsi"/>
                <w:sz w:val="18"/>
                <w:szCs w:val="18"/>
                <w:vertAlign w:val="superscript"/>
              </w:rPr>
              <w:t>***</w:t>
            </w:r>
            <w:r w:rsidRPr="00554E81">
              <w:rPr>
                <w:rFonts w:eastAsia="Times New Roman" w:cstheme="minorHAnsi"/>
                <w:sz w:val="18"/>
                <w:szCs w:val="18"/>
              </w:rPr>
              <w:br/>
              <w:t>(0.26)</w:t>
            </w:r>
          </w:p>
        </w:tc>
      </w:tr>
      <w:tr w:rsidR="00143F00" w:rsidRPr="00554E81" w14:paraId="100B9E33" w14:textId="77777777" w:rsidTr="008A2E53">
        <w:tc>
          <w:tcPr>
            <w:tcW w:w="0" w:type="auto"/>
            <w:tcMar>
              <w:top w:w="113" w:type="dxa"/>
              <w:left w:w="113" w:type="dxa"/>
              <w:bottom w:w="113" w:type="dxa"/>
              <w:right w:w="113" w:type="dxa"/>
            </w:tcMar>
            <w:hideMark/>
          </w:tcPr>
          <w:p w14:paraId="113767F0"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Population</w:t>
            </w:r>
          </w:p>
        </w:tc>
        <w:tc>
          <w:tcPr>
            <w:tcW w:w="0" w:type="auto"/>
            <w:tcMar>
              <w:top w:w="113" w:type="dxa"/>
              <w:left w:w="113" w:type="dxa"/>
              <w:bottom w:w="113" w:type="dxa"/>
              <w:right w:w="113" w:type="dxa"/>
            </w:tcMar>
            <w:hideMark/>
          </w:tcPr>
          <w:p w14:paraId="159B1571"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1.02 </w:t>
            </w:r>
            <w:r w:rsidRPr="00554E81">
              <w:rPr>
                <w:rFonts w:eastAsia="Times New Roman" w:cstheme="minorHAnsi"/>
                <w:sz w:val="18"/>
                <w:szCs w:val="18"/>
                <w:vertAlign w:val="superscript"/>
              </w:rPr>
              <w:t>***</w:t>
            </w:r>
            <w:r w:rsidRPr="00554E81">
              <w:rPr>
                <w:rFonts w:eastAsia="Times New Roman" w:cstheme="minorHAnsi"/>
                <w:sz w:val="18"/>
                <w:szCs w:val="18"/>
              </w:rPr>
              <w:br/>
              <w:t>(0.25)</w:t>
            </w:r>
          </w:p>
        </w:tc>
        <w:tc>
          <w:tcPr>
            <w:tcW w:w="0" w:type="auto"/>
            <w:tcMar>
              <w:top w:w="113" w:type="dxa"/>
              <w:left w:w="113" w:type="dxa"/>
              <w:bottom w:w="113" w:type="dxa"/>
              <w:right w:w="113" w:type="dxa"/>
            </w:tcMar>
            <w:hideMark/>
          </w:tcPr>
          <w:p w14:paraId="79924CD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0.84 </w:t>
            </w:r>
            <w:r w:rsidRPr="00554E81">
              <w:rPr>
                <w:rFonts w:eastAsia="Times New Roman" w:cstheme="minorHAnsi"/>
                <w:sz w:val="18"/>
                <w:szCs w:val="18"/>
                <w:vertAlign w:val="superscript"/>
              </w:rPr>
              <w:t>***</w:t>
            </w:r>
            <w:r w:rsidRPr="00554E81">
              <w:rPr>
                <w:rFonts w:eastAsia="Times New Roman" w:cstheme="minorHAnsi"/>
                <w:sz w:val="18"/>
                <w:szCs w:val="18"/>
              </w:rPr>
              <w:br/>
              <w:t>(0.30)</w:t>
            </w:r>
          </w:p>
        </w:tc>
        <w:tc>
          <w:tcPr>
            <w:tcW w:w="0" w:type="auto"/>
            <w:tcMar>
              <w:top w:w="113" w:type="dxa"/>
              <w:left w:w="113" w:type="dxa"/>
              <w:bottom w:w="113" w:type="dxa"/>
              <w:right w:w="113" w:type="dxa"/>
            </w:tcMar>
            <w:hideMark/>
          </w:tcPr>
          <w:p w14:paraId="7C99D3AD"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1.25 </w:t>
            </w:r>
            <w:r w:rsidRPr="00554E81">
              <w:rPr>
                <w:rFonts w:eastAsia="Times New Roman" w:cstheme="minorHAnsi"/>
                <w:sz w:val="18"/>
                <w:szCs w:val="18"/>
                <w:vertAlign w:val="superscript"/>
              </w:rPr>
              <w:t>***</w:t>
            </w:r>
            <w:r w:rsidRPr="00554E81">
              <w:rPr>
                <w:rFonts w:eastAsia="Times New Roman" w:cstheme="minorHAnsi"/>
                <w:sz w:val="18"/>
                <w:szCs w:val="18"/>
              </w:rPr>
              <w:br/>
              <w:t>(0.40)</w:t>
            </w:r>
          </w:p>
        </w:tc>
        <w:tc>
          <w:tcPr>
            <w:tcW w:w="0" w:type="auto"/>
            <w:tcMar>
              <w:top w:w="113" w:type="dxa"/>
              <w:left w:w="113" w:type="dxa"/>
              <w:bottom w:w="113" w:type="dxa"/>
              <w:right w:w="113" w:type="dxa"/>
            </w:tcMar>
            <w:hideMark/>
          </w:tcPr>
          <w:p w14:paraId="345A8777"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1.34 </w:t>
            </w:r>
            <w:r w:rsidRPr="00554E81">
              <w:rPr>
                <w:rFonts w:eastAsia="Times New Roman" w:cstheme="minorHAnsi"/>
                <w:sz w:val="18"/>
                <w:szCs w:val="18"/>
                <w:vertAlign w:val="superscript"/>
              </w:rPr>
              <w:t>***</w:t>
            </w:r>
            <w:r w:rsidRPr="00554E81">
              <w:rPr>
                <w:rFonts w:eastAsia="Times New Roman" w:cstheme="minorHAnsi"/>
                <w:sz w:val="18"/>
                <w:szCs w:val="18"/>
              </w:rPr>
              <w:br/>
              <w:t>(0.47)</w:t>
            </w:r>
          </w:p>
        </w:tc>
      </w:tr>
      <w:tr w:rsidR="00143F00" w:rsidRPr="00554E81" w14:paraId="6D599A8B" w14:textId="77777777" w:rsidTr="008A2E53">
        <w:tc>
          <w:tcPr>
            <w:tcW w:w="0" w:type="auto"/>
            <w:tcMar>
              <w:top w:w="113" w:type="dxa"/>
              <w:left w:w="113" w:type="dxa"/>
              <w:bottom w:w="113" w:type="dxa"/>
              <w:right w:w="113" w:type="dxa"/>
            </w:tcMar>
            <w:hideMark/>
          </w:tcPr>
          <w:p w14:paraId="28C0C65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Dwellings</w:t>
            </w:r>
          </w:p>
        </w:tc>
        <w:tc>
          <w:tcPr>
            <w:tcW w:w="0" w:type="auto"/>
            <w:tcMar>
              <w:top w:w="113" w:type="dxa"/>
              <w:left w:w="113" w:type="dxa"/>
              <w:bottom w:w="113" w:type="dxa"/>
              <w:right w:w="113" w:type="dxa"/>
            </w:tcMar>
            <w:hideMark/>
          </w:tcPr>
          <w:p w14:paraId="06850FAF"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-1.38 </w:t>
            </w:r>
            <w:r w:rsidRPr="00554E81">
              <w:rPr>
                <w:rFonts w:eastAsia="Times New Roman" w:cstheme="minorHAnsi"/>
                <w:sz w:val="18"/>
                <w:szCs w:val="18"/>
                <w:vertAlign w:val="superscript"/>
              </w:rPr>
              <w:t>***</w:t>
            </w:r>
            <w:r w:rsidRPr="00554E81">
              <w:rPr>
                <w:rFonts w:eastAsia="Times New Roman" w:cstheme="minorHAnsi"/>
                <w:sz w:val="18"/>
                <w:szCs w:val="18"/>
              </w:rPr>
              <w:br/>
              <w:t>(0.51)</w:t>
            </w:r>
          </w:p>
        </w:tc>
        <w:tc>
          <w:tcPr>
            <w:tcW w:w="0" w:type="auto"/>
            <w:tcMar>
              <w:top w:w="113" w:type="dxa"/>
              <w:left w:w="113" w:type="dxa"/>
              <w:bottom w:w="113" w:type="dxa"/>
              <w:right w:w="113" w:type="dxa"/>
            </w:tcMar>
            <w:hideMark/>
          </w:tcPr>
          <w:p w14:paraId="39B76286"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-1.43 </w:t>
            </w:r>
            <w:r w:rsidRPr="00554E81">
              <w:rPr>
                <w:rFonts w:eastAsia="Times New Roman" w:cstheme="minorHAnsi"/>
                <w:sz w:val="18"/>
                <w:szCs w:val="18"/>
                <w:vertAlign w:val="superscript"/>
              </w:rPr>
              <w:t>**</w:t>
            </w:r>
            <w:r w:rsidRPr="00554E81">
              <w:rPr>
                <w:rFonts w:eastAsia="Times New Roman" w:cstheme="minorHAnsi"/>
                <w:sz w:val="18"/>
                <w:szCs w:val="18"/>
              </w:rPr>
              <w:br/>
              <w:t>(0.65)</w:t>
            </w:r>
          </w:p>
        </w:tc>
        <w:tc>
          <w:tcPr>
            <w:tcW w:w="0" w:type="auto"/>
            <w:tcMar>
              <w:top w:w="113" w:type="dxa"/>
              <w:left w:w="113" w:type="dxa"/>
              <w:bottom w:w="113" w:type="dxa"/>
              <w:right w:w="113" w:type="dxa"/>
            </w:tcMar>
            <w:hideMark/>
          </w:tcPr>
          <w:p w14:paraId="4B4B802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-1.01 </w:t>
            </w:r>
            <w:r w:rsidRPr="00554E81">
              <w:rPr>
                <w:rFonts w:eastAsia="Times New Roman" w:cstheme="minorHAnsi"/>
                <w:sz w:val="18"/>
                <w:szCs w:val="18"/>
              </w:rPr>
              <w:br/>
              <w:t>(0.78)</w:t>
            </w:r>
          </w:p>
        </w:tc>
        <w:tc>
          <w:tcPr>
            <w:tcW w:w="0" w:type="auto"/>
            <w:tcMar>
              <w:top w:w="113" w:type="dxa"/>
              <w:left w:w="113" w:type="dxa"/>
              <w:bottom w:w="113" w:type="dxa"/>
              <w:right w:w="113" w:type="dxa"/>
            </w:tcMar>
            <w:hideMark/>
          </w:tcPr>
          <w:p w14:paraId="2A7F3679"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-1.07 </w:t>
            </w:r>
            <w:r w:rsidRPr="00554E81">
              <w:rPr>
                <w:rFonts w:eastAsia="Times New Roman" w:cstheme="minorHAnsi"/>
                <w:sz w:val="18"/>
                <w:szCs w:val="18"/>
              </w:rPr>
              <w:br/>
              <w:t>(1.08)</w:t>
            </w:r>
          </w:p>
        </w:tc>
      </w:tr>
      <w:tr w:rsidR="00143F00" w:rsidRPr="00554E81" w14:paraId="6C572EA8" w14:textId="77777777" w:rsidTr="008A2E53">
        <w:tc>
          <w:tcPr>
            <w:tcW w:w="0" w:type="auto"/>
            <w:tcBorders>
              <w:top w:val="single" w:sz="6" w:space="0" w:color="auto"/>
            </w:tcBorders>
            <w:tcMar>
              <w:top w:w="57" w:type="dxa"/>
              <w:left w:w="113" w:type="dxa"/>
              <w:bottom w:w="57" w:type="dxa"/>
              <w:right w:w="113" w:type="dxa"/>
            </w:tcMar>
            <w:hideMark/>
          </w:tcPr>
          <w:p w14:paraId="218AB77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1AE0CF3"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33BE9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144</w:t>
            </w:r>
          </w:p>
        </w:tc>
        <w:tc>
          <w:tcPr>
            <w:tcW w:w="0" w:type="auto"/>
            <w:tcBorders>
              <w:top w:val="single" w:sz="6" w:space="0" w:color="auto"/>
            </w:tcBorders>
            <w:tcMar>
              <w:top w:w="57" w:type="dxa"/>
              <w:left w:w="113" w:type="dxa"/>
              <w:bottom w:w="57" w:type="dxa"/>
              <w:right w:w="113" w:type="dxa"/>
            </w:tcMar>
            <w:hideMark/>
          </w:tcPr>
          <w:p w14:paraId="75245BEF"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96</w:t>
            </w:r>
          </w:p>
        </w:tc>
        <w:tc>
          <w:tcPr>
            <w:tcW w:w="0" w:type="auto"/>
            <w:tcBorders>
              <w:top w:val="single" w:sz="6" w:space="0" w:color="auto"/>
            </w:tcBorders>
            <w:tcMar>
              <w:top w:w="57" w:type="dxa"/>
              <w:left w:w="113" w:type="dxa"/>
              <w:bottom w:w="57" w:type="dxa"/>
              <w:right w:w="113" w:type="dxa"/>
            </w:tcMar>
            <w:hideMark/>
          </w:tcPr>
          <w:p w14:paraId="0EE7C40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64</w:t>
            </w:r>
          </w:p>
        </w:tc>
      </w:tr>
      <w:tr w:rsidR="00143F00" w:rsidRPr="00554E81" w14:paraId="15C5D5E6" w14:textId="77777777" w:rsidTr="008A2E53">
        <w:tc>
          <w:tcPr>
            <w:tcW w:w="0" w:type="auto"/>
            <w:tcMar>
              <w:top w:w="57" w:type="dxa"/>
              <w:left w:w="113" w:type="dxa"/>
              <w:bottom w:w="57" w:type="dxa"/>
              <w:right w:w="113" w:type="dxa"/>
            </w:tcMar>
            <w:hideMark/>
          </w:tcPr>
          <w:p w14:paraId="67A5CA2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R</w:t>
            </w:r>
            <w:r w:rsidRPr="00554E81">
              <w:rPr>
                <w:rFonts w:eastAsia="Times New Roman" w:cstheme="minorHAnsi"/>
                <w:sz w:val="18"/>
                <w:szCs w:val="18"/>
                <w:vertAlign w:val="superscript"/>
              </w:rPr>
              <w:t>2</w:t>
            </w:r>
            <w:r w:rsidRPr="00554E81">
              <w:rPr>
                <w:rFonts w:eastAsia="Times New Roman" w:cstheme="minorHAnsi"/>
                <w:sz w:val="18"/>
                <w:szCs w:val="18"/>
              </w:rPr>
              <w:t xml:space="preserve"> / R</w:t>
            </w:r>
            <w:r w:rsidRPr="00554E81">
              <w:rPr>
                <w:rFonts w:eastAsia="Times New Roman" w:cstheme="minorHAnsi"/>
                <w:sz w:val="18"/>
                <w:szCs w:val="18"/>
                <w:vertAlign w:val="superscript"/>
              </w:rPr>
              <w:t>2</w:t>
            </w:r>
            <w:r w:rsidRPr="00554E81">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E4851CB"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0.348 / 0.302</w:t>
            </w:r>
          </w:p>
        </w:tc>
        <w:tc>
          <w:tcPr>
            <w:tcW w:w="0" w:type="auto"/>
            <w:tcMar>
              <w:top w:w="57" w:type="dxa"/>
              <w:left w:w="113" w:type="dxa"/>
              <w:bottom w:w="57" w:type="dxa"/>
              <w:right w:w="113" w:type="dxa"/>
            </w:tcMar>
            <w:hideMark/>
          </w:tcPr>
          <w:p w14:paraId="1776B19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0.489 / 0.415</w:t>
            </w:r>
          </w:p>
        </w:tc>
        <w:tc>
          <w:tcPr>
            <w:tcW w:w="0" w:type="auto"/>
            <w:tcMar>
              <w:top w:w="57" w:type="dxa"/>
              <w:left w:w="113" w:type="dxa"/>
              <w:bottom w:w="57" w:type="dxa"/>
              <w:right w:w="113" w:type="dxa"/>
            </w:tcMar>
            <w:hideMark/>
          </w:tcPr>
          <w:p w14:paraId="3F8897D8"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0.517 / 0.404</w:t>
            </w:r>
          </w:p>
        </w:tc>
        <w:tc>
          <w:tcPr>
            <w:tcW w:w="0" w:type="auto"/>
            <w:tcMar>
              <w:top w:w="57" w:type="dxa"/>
              <w:left w:w="113" w:type="dxa"/>
              <w:bottom w:w="57" w:type="dxa"/>
              <w:right w:w="113" w:type="dxa"/>
            </w:tcMar>
            <w:hideMark/>
          </w:tcPr>
          <w:p w14:paraId="7636221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0.559 / 0.383</w:t>
            </w:r>
          </w:p>
        </w:tc>
      </w:tr>
      <w:tr w:rsidR="00143F00" w:rsidRPr="00554E81" w14:paraId="0C2AEBF6" w14:textId="77777777" w:rsidTr="008A2E53">
        <w:tc>
          <w:tcPr>
            <w:tcW w:w="0" w:type="auto"/>
            <w:gridSpan w:val="5"/>
            <w:tcBorders>
              <w:top w:val="double" w:sz="6" w:space="0" w:color="000000"/>
            </w:tcBorders>
            <w:vAlign w:val="center"/>
            <w:hideMark/>
          </w:tcPr>
          <w:p w14:paraId="792EEB51" w14:textId="77777777" w:rsidR="00F64A16" w:rsidRPr="006A3AED" w:rsidRDefault="00F64A16" w:rsidP="00F64A16">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21EB49B6" w14:textId="18068674" w:rsidR="00F64A16" w:rsidRDefault="00F64A16" w:rsidP="00F64A16">
            <w:pPr>
              <w:spacing w:after="0"/>
              <w:jc w:val="right"/>
              <w:rPr>
                <w:rFonts w:eastAsia="Times New Roman" w:cstheme="minorHAnsi"/>
                <w:i/>
                <w:iCs/>
                <w:sz w:val="18"/>
                <w:szCs w:val="18"/>
              </w:rPr>
            </w:pPr>
            <w:r w:rsidRPr="006A3AED">
              <w:rPr>
                <w:rFonts w:cstheme="minorHAnsi"/>
                <w:sz w:val="18"/>
                <w:szCs w:val="18"/>
              </w:rPr>
              <w:t>Regional dummies and intercept not shown</w:t>
            </w:r>
          </w:p>
          <w:p w14:paraId="61AB856F" w14:textId="28BAD0DC" w:rsidR="00143F00" w:rsidRPr="00554E81" w:rsidRDefault="00143F00" w:rsidP="00F64A16">
            <w:pPr>
              <w:spacing w:after="0"/>
              <w:jc w:val="right"/>
              <w:rPr>
                <w:rFonts w:eastAsia="Times New Roman" w:cstheme="minorHAnsi"/>
                <w:i/>
                <w:iCs/>
                <w:sz w:val="18"/>
                <w:szCs w:val="18"/>
              </w:rPr>
            </w:pPr>
            <w:r w:rsidRPr="00554E81">
              <w:rPr>
                <w:rFonts w:eastAsia="Times New Roman" w:cstheme="minorHAnsi"/>
                <w:i/>
                <w:iCs/>
                <w:sz w:val="18"/>
                <w:szCs w:val="18"/>
              </w:rPr>
              <w:t>* p&lt;0.1   ** p&lt;0.05   *** p&lt;0.01</w:t>
            </w:r>
          </w:p>
        </w:tc>
      </w:tr>
    </w:tbl>
    <w:p w14:paraId="075A2367" w14:textId="77777777" w:rsidR="00143F00" w:rsidRPr="0008279F" w:rsidRDefault="00143F00" w:rsidP="00143F00">
      <w:pPr>
        <w:pStyle w:val="BodyText"/>
        <w:rPr>
          <w:rFonts w:asciiTheme="majorHAnsi" w:hAnsiTheme="majorHAnsi" w:cstheme="majorHAnsi"/>
          <w:sz w:val="22"/>
          <w:szCs w:val="22"/>
        </w:rPr>
      </w:pPr>
    </w:p>
    <w:p w14:paraId="7A5519D2" w14:textId="77777777" w:rsidR="00143F00" w:rsidRPr="00071FFE" w:rsidRDefault="00143F00" w:rsidP="00071FFE"/>
    <w:sectPr w:rsidR="00143F00" w:rsidRPr="00071FFE" w:rsidSect="009338F2">
      <w:headerReference w:type="default" r:id="rId30"/>
      <w:footerReference w:type="default" r:id="rId31"/>
      <w:pgSz w:w="11906" w:h="16838"/>
      <w:pgMar w:top="1304" w:right="1418" w:bottom="1418" w:left="1418" w:header="397" w:footer="66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 Parker" w:date="2023-05-31T15:47:00Z" w:initials="CP[">
    <w:p w14:paraId="018BA51A" w14:textId="30E8CFC1" w:rsidR="00161D4E" w:rsidRDefault="00161D4E">
      <w:pPr>
        <w:pStyle w:val="CommentText"/>
      </w:pPr>
      <w:r>
        <w:rPr>
          <w:rStyle w:val="CommentReference"/>
        </w:rPr>
        <w:annotationRef/>
      </w:r>
      <w:r>
        <w:t xml:space="preserve">Dom’s paragraph he supplied probably clarifies the earlier position in a more nuanced way. An issue is that while interest rate changes over that period explained the house price movements better than other variables, it was because of the context of land supply. But that’s not the same thing as saying land supply didn’t matter as much; if anything it matters more, because the interest rates would’ve done what they did anyway whereas our land supply systems are caused by our bad policy settings. </w:t>
      </w:r>
    </w:p>
  </w:comment>
  <w:comment w:id="2" w:author="Chris Parker [2]" w:date="2023-05-31T15:50:00Z" w:initials="CP[">
    <w:p w14:paraId="6E76FDBF" w14:textId="37AE814C" w:rsidR="00161D4E" w:rsidRDefault="00161D4E">
      <w:pPr>
        <w:pStyle w:val="CommentText"/>
      </w:pPr>
      <w:r>
        <w:rPr>
          <w:rStyle w:val="CommentReference"/>
        </w:rPr>
        <w:annotationRef/>
      </w:r>
      <w:r>
        <w:t xml:space="preserve">The number of households? Or the amount spent by an average HH? </w:t>
      </w:r>
    </w:p>
  </w:comment>
  <w:comment w:id="3" w:author="Chris Parker [3]" w:date="2023-05-31T15:50:00Z" w:initials="CP[">
    <w:p w14:paraId="3CA31DE5" w14:textId="7A6ADF7A" w:rsidR="00161D4E" w:rsidRDefault="00161D4E">
      <w:pPr>
        <w:pStyle w:val="CommentText"/>
      </w:pPr>
      <w:r>
        <w:rPr>
          <w:rStyle w:val="CommentReference"/>
        </w:rPr>
        <w:annotationRef/>
      </w:r>
      <w:r>
        <w:t xml:space="preserve">I expect these are very modest compared to the cost of capital (equity and debt). </w:t>
      </w:r>
    </w:p>
  </w:comment>
  <w:comment w:id="4" w:author="Chris Parker [4]" w:date="2023-05-31T15:51:00Z" w:initials="CP[">
    <w:p w14:paraId="710C4779" w14:textId="780F06AF" w:rsidR="00161D4E" w:rsidRDefault="00161D4E">
      <w:pPr>
        <w:pStyle w:val="CommentText"/>
      </w:pPr>
      <w:r>
        <w:rPr>
          <w:rStyle w:val="CommentReference"/>
        </w:rPr>
        <w:annotationRef/>
      </w:r>
      <w:r>
        <w:t xml:space="preserve">Could this point be brought to the front of the document when key findings are made? </w:t>
      </w:r>
    </w:p>
  </w:comment>
  <w:comment w:id="5" w:author="Chris Parker [5]" w:date="2023-05-31T15:52:00Z" w:initials="CP[">
    <w:p w14:paraId="7380647A" w14:textId="36B07646" w:rsidR="00161D4E" w:rsidRDefault="00161D4E">
      <w:pPr>
        <w:pStyle w:val="CommentText"/>
      </w:pPr>
      <w:r>
        <w:rPr>
          <w:rStyle w:val="CommentReference"/>
        </w:rPr>
        <w:annotationRef/>
      </w:r>
      <w:r>
        <w:t>This is an important innovation deserving of praise. I suggest this be spot-lit more.</w:t>
      </w:r>
    </w:p>
  </w:comment>
  <w:comment w:id="6" w:author="Chris Parker [6]" w:date="2023-05-31T15:53:00Z" w:initials="CP[">
    <w:p w14:paraId="2AB63CB0" w14:textId="6D5A5078" w:rsidR="00161D4E" w:rsidRDefault="00161D4E">
      <w:pPr>
        <w:pStyle w:val="CommentText"/>
      </w:pPr>
      <w:r>
        <w:rPr>
          <w:rStyle w:val="CommentReference"/>
        </w:rPr>
        <w:annotationRef/>
      </w:r>
      <w:r>
        <w:t xml:space="preserve">I don’t understand this equation. I think it’s trying to say rent price change is a function of the change in several variables. The earlier formulas represented that better I think. This says rent is a function of one consolidated variable that sums up all the rest in a simple unweighted way, which is incorrect. </w:t>
      </w:r>
    </w:p>
  </w:comment>
  <w:comment w:id="7" w:author="Chris Parker [7]" w:date="2023-05-31T15:55:00Z" w:initials="CP[">
    <w:p w14:paraId="41E9F45C" w14:textId="4B1508E9" w:rsidR="00161D4E" w:rsidRDefault="00161D4E">
      <w:pPr>
        <w:pStyle w:val="CommentText"/>
      </w:pPr>
      <w:r>
        <w:rPr>
          <w:rStyle w:val="CommentReference"/>
        </w:rPr>
        <w:annotationRef/>
      </w:r>
      <w:r>
        <w:t xml:space="preserve">I think the audience for this paper will be pretty general, because the paper does a good job of keeping it all quite intuitive. But the odd technical bit of jargon comes in such as this that that audience will struggle with. Do you mean ‘explanatory variables’? </w:t>
      </w:r>
    </w:p>
  </w:comment>
  <w:comment w:id="8" w:author="Chris Parker [8]" w:date="2023-05-31T15:56:00Z" w:initials="CP[">
    <w:p w14:paraId="0103C24B" w14:textId="55405819" w:rsidR="00161D4E" w:rsidRDefault="00161D4E">
      <w:pPr>
        <w:pStyle w:val="CommentText"/>
      </w:pPr>
      <w:r>
        <w:rPr>
          <w:rStyle w:val="CommentReference"/>
        </w:rPr>
        <w:annotationRef/>
      </w:r>
      <w:r>
        <w:t>In these tables that follow, is the dependent variable the annual % change in house rents? Is the model set up capable of seeing if a supply response for housing leads rents to fall back to where they were? I didn’t see any negative coefficients, which suggests house rents just ratchet upwards</w:t>
      </w:r>
      <w:r w:rsidR="00461499">
        <w:t xml:space="preserve"> and not back down. Is that a result (or output) or an input to the analysis? It could be important to understand the responsiveness and performance of the supply system. </w:t>
      </w:r>
    </w:p>
  </w:comment>
  <w:comment w:id="9" w:author="Chris Parker [9]" w:date="2023-05-31T15:58:00Z" w:initials="CP[">
    <w:p w14:paraId="51C53113" w14:textId="71407B71" w:rsidR="003B5C7C" w:rsidRDefault="003B5C7C">
      <w:pPr>
        <w:pStyle w:val="CommentText"/>
      </w:pPr>
      <w:r>
        <w:rPr>
          <w:rStyle w:val="CommentReference"/>
        </w:rPr>
        <w:annotationRef/>
      </w:r>
      <w:r>
        <w:t>Where? Table A.2? Or column 4 of Table 1? It’s not clear in columns 1-3 of Table 1</w:t>
      </w:r>
    </w:p>
  </w:comment>
  <w:comment w:id="13" w:author="Chris Parker [10]" w:date="2023-05-31T15:59:00Z" w:initials="CP[">
    <w:p w14:paraId="19A43EF1" w14:textId="32B080A2" w:rsidR="00674B28" w:rsidRDefault="00674B28">
      <w:pPr>
        <w:pStyle w:val="CommentText"/>
      </w:pPr>
      <w:r>
        <w:rPr>
          <w:rStyle w:val="CommentReference"/>
        </w:rPr>
        <w:annotationRef/>
      </w:r>
      <w:r>
        <w:t xml:space="preserve">This isn’t canvassed in the earlier discussion. Can it be added? </w:t>
      </w:r>
    </w:p>
  </w:comment>
  <w:comment w:id="14" w:author="Chris Parker [11]" w:date="2023-05-31T16:00:00Z" w:initials="CP[">
    <w:p w14:paraId="09790716" w14:textId="100D6E80" w:rsidR="00674B28" w:rsidRDefault="00674B28">
      <w:pPr>
        <w:pStyle w:val="CommentText"/>
      </w:pPr>
      <w:r>
        <w:rPr>
          <w:rStyle w:val="CommentReference"/>
        </w:rPr>
        <w:annotationRef/>
      </w:r>
      <w:proofErr w:type="spellStart"/>
      <w:r>
        <w:t>Eg</w:t>
      </w:r>
      <w:proofErr w:type="spellEnd"/>
      <w:r>
        <w:t>, kids leaving home?</w:t>
      </w:r>
    </w:p>
  </w:comment>
  <w:comment w:id="15" w:author="Chris Parker [12]" w:date="2023-05-31T16:00:00Z" w:initials="CP[">
    <w:p w14:paraId="635BDF21" w14:textId="161C3875" w:rsidR="00674B28" w:rsidRDefault="00674B28">
      <w:pPr>
        <w:pStyle w:val="CommentText"/>
      </w:pPr>
      <w:r>
        <w:rPr>
          <w:rStyle w:val="CommentReference"/>
        </w:rPr>
        <w:annotationRef/>
      </w:r>
      <w:r>
        <w:t>Presuming landlords as a whole have some market power of prices?</w:t>
      </w:r>
    </w:p>
  </w:comment>
  <w:comment w:id="20" w:author="Chris Parker [13]" w:date="2023-05-31T16:00:00Z" w:initials="CP[">
    <w:p w14:paraId="121DF806" w14:textId="74668636" w:rsidR="00674B28" w:rsidRDefault="00674B28">
      <w:pPr>
        <w:pStyle w:val="CommentText"/>
      </w:pPr>
      <w:r>
        <w:rPr>
          <w:rStyle w:val="CommentReference"/>
        </w:rPr>
        <w:annotationRef/>
      </w:r>
      <w:r>
        <w:t xml:space="preserve">What’s the change between the four models? </w:t>
      </w:r>
    </w:p>
  </w:comment>
  <w:comment w:id="21" w:author="Chris Parker [14]" w:date="2023-05-31T16:01:00Z" w:initials="CP[">
    <w:p w14:paraId="3FD89F2F" w14:textId="29BD58D4" w:rsidR="00674B28" w:rsidRDefault="00674B28">
      <w:pPr>
        <w:pStyle w:val="CommentText"/>
      </w:pPr>
      <w:r>
        <w:rPr>
          <w:rStyle w:val="CommentReference"/>
        </w:rPr>
        <w:annotationRef/>
      </w:r>
      <w:r>
        <w:t xml:space="preserve">Dom commented on this point, noting the owner-occupier sector is an important margin of adjustment so it’s still quite relevant. I think this para could be omitted because the next para still stands. </w:t>
      </w:r>
    </w:p>
  </w:comment>
  <w:comment w:id="22" w:author="Chris Parker [15]" w:date="2023-05-31T16:05:00Z" w:initials="CP[">
    <w:p w14:paraId="361D66D3" w14:textId="58D69A6A" w:rsidR="00674B28" w:rsidRDefault="00674B28">
      <w:pPr>
        <w:pStyle w:val="CommentText"/>
      </w:pPr>
      <w:r>
        <w:rPr>
          <w:rStyle w:val="CommentReference"/>
        </w:rPr>
        <w:annotationRef/>
      </w:r>
      <w:r>
        <w:t xml:space="preserve">I agree with Dom’s elaboration that more can be said about this in light of the HTWG’s predictions about how land supply systems work. </w:t>
      </w:r>
    </w:p>
  </w:comment>
  <w:comment w:id="25" w:author="Chris Parker [16]" w:date="2023-05-31T16:07:00Z" w:initials="CP[">
    <w:p w14:paraId="7A2E4826" w14:textId="1C1A4371" w:rsidR="000B568F" w:rsidRDefault="000B568F">
      <w:pPr>
        <w:pStyle w:val="CommentText"/>
      </w:pPr>
      <w:r>
        <w:rPr>
          <w:rStyle w:val="CommentReference"/>
        </w:rPr>
        <w:annotationRef/>
      </w:r>
      <w:r>
        <w:t>Can you comment on how the results actually seem to strengthen in (3)? Why is that?</w:t>
      </w:r>
    </w:p>
  </w:comment>
  <w:comment w:id="26" w:author="Chris Parker [17]" w:date="2023-05-31T16:08:00Z" w:initials="CP[">
    <w:p w14:paraId="6E418088" w14:textId="7C70A8D3" w:rsidR="000B568F" w:rsidRDefault="000B568F">
      <w:pPr>
        <w:pStyle w:val="CommentText"/>
      </w:pPr>
      <w:r>
        <w:rPr>
          <w:rStyle w:val="CommentReference"/>
        </w:rPr>
        <w:annotationRef/>
      </w:r>
      <w:r>
        <w:t xml:space="preserve">Andrew commented on this. One thing I noticed is if this explanation were true, wouldn’t that affect the standard errors and statistical significance rather than the coefficients? </w:t>
      </w:r>
    </w:p>
  </w:comment>
  <w:comment w:id="39" w:author="Chris Parker [18]" w:date="2023-05-31T16:09:00Z" w:initials="CP[">
    <w:p w14:paraId="1F49B8FA" w14:textId="3AC71B67" w:rsidR="000B568F" w:rsidRDefault="000B568F">
      <w:pPr>
        <w:pStyle w:val="CommentText"/>
      </w:pPr>
      <w:r>
        <w:rPr>
          <w:rStyle w:val="CommentReference"/>
        </w:rPr>
        <w:annotationRef/>
      </w:r>
      <w:r>
        <w:t xml:space="preserve">If this were true, wouldn’t we expect to see prices decline after a supply response? Refer to my earlier comment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BA51A" w15:done="0"/>
  <w15:commentEx w15:paraId="6E76FDBF" w15:done="0"/>
  <w15:commentEx w15:paraId="3CA31DE5" w15:done="0"/>
  <w15:commentEx w15:paraId="710C4779" w15:done="0"/>
  <w15:commentEx w15:paraId="7380647A" w15:done="0"/>
  <w15:commentEx w15:paraId="2AB63CB0" w15:done="0"/>
  <w15:commentEx w15:paraId="41E9F45C" w15:done="0"/>
  <w15:commentEx w15:paraId="0103C24B" w15:done="0"/>
  <w15:commentEx w15:paraId="51C53113" w15:done="0"/>
  <w15:commentEx w15:paraId="19A43EF1" w15:done="0"/>
  <w15:commentEx w15:paraId="09790716" w15:done="0"/>
  <w15:commentEx w15:paraId="635BDF21" w15:done="0"/>
  <w15:commentEx w15:paraId="121DF806" w15:done="0"/>
  <w15:commentEx w15:paraId="3FD89F2F" w15:done="0"/>
  <w15:commentEx w15:paraId="361D66D3" w15:done="0"/>
  <w15:commentEx w15:paraId="7A2E4826" w15:done="0"/>
  <w15:commentEx w15:paraId="6E418088" w15:done="0"/>
  <w15:commentEx w15:paraId="1F49B8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EA93" w16cex:dateUtc="2023-05-31T03:47:00Z"/>
  <w16cex:commentExtensible w16cex:durableId="2821EB2D" w16cex:dateUtc="2023-05-31T03:50:00Z"/>
  <w16cex:commentExtensible w16cex:durableId="2821EB54" w16cex:dateUtc="2023-05-31T03:50:00Z"/>
  <w16cex:commentExtensible w16cex:durableId="2821EB98" w16cex:dateUtc="2023-05-31T03:51:00Z"/>
  <w16cex:commentExtensible w16cex:durableId="2821EBC9" w16cex:dateUtc="2023-05-31T03:52:00Z"/>
  <w16cex:commentExtensible w16cex:durableId="2821EBF0" w16cex:dateUtc="2023-05-31T03:53:00Z"/>
  <w16cex:commentExtensible w16cex:durableId="2821EC63" w16cex:dateUtc="2023-05-31T03:55:00Z"/>
  <w16cex:commentExtensible w16cex:durableId="2821ECAA" w16cex:dateUtc="2023-05-31T03:56:00Z"/>
  <w16cex:commentExtensible w16cex:durableId="2821ED43" w16cex:dateUtc="2023-05-31T03:58:00Z"/>
  <w16cex:commentExtensible w16cex:durableId="2821ED7B" w16cex:dateUtc="2023-05-31T03:59:00Z"/>
  <w16cex:commentExtensible w16cex:durableId="2821ED97" w16cex:dateUtc="2023-05-31T04:00:00Z"/>
  <w16cex:commentExtensible w16cex:durableId="2821EDA2" w16cex:dateUtc="2023-05-31T04:00:00Z"/>
  <w16cex:commentExtensible w16cex:durableId="2821EDB9" w16cex:dateUtc="2023-05-31T04:00:00Z"/>
  <w16cex:commentExtensible w16cex:durableId="2821EDCA" w16cex:dateUtc="2023-05-31T04:01:00Z"/>
  <w16cex:commentExtensible w16cex:durableId="2821EEDB" w16cex:dateUtc="2023-05-31T04:05:00Z"/>
  <w16cex:commentExtensible w16cex:durableId="2821EF52" w16cex:dateUtc="2023-05-31T04:07:00Z"/>
  <w16cex:commentExtensible w16cex:durableId="2821EF7C" w16cex:dateUtc="2023-05-31T04:08:00Z"/>
  <w16cex:commentExtensible w16cex:durableId="2821EFB6" w16cex:dateUtc="2023-05-31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BA51A" w16cid:durableId="2821EA93"/>
  <w16cid:commentId w16cid:paraId="6E76FDBF" w16cid:durableId="2821EB2D"/>
  <w16cid:commentId w16cid:paraId="3CA31DE5" w16cid:durableId="2821EB54"/>
  <w16cid:commentId w16cid:paraId="710C4779" w16cid:durableId="2821EB98"/>
  <w16cid:commentId w16cid:paraId="7380647A" w16cid:durableId="2821EBC9"/>
  <w16cid:commentId w16cid:paraId="2AB63CB0" w16cid:durableId="2821EBF0"/>
  <w16cid:commentId w16cid:paraId="41E9F45C" w16cid:durableId="2821EC63"/>
  <w16cid:commentId w16cid:paraId="0103C24B" w16cid:durableId="2821ECAA"/>
  <w16cid:commentId w16cid:paraId="51C53113" w16cid:durableId="2821ED43"/>
  <w16cid:commentId w16cid:paraId="19A43EF1" w16cid:durableId="2821ED7B"/>
  <w16cid:commentId w16cid:paraId="09790716" w16cid:durableId="2821ED97"/>
  <w16cid:commentId w16cid:paraId="635BDF21" w16cid:durableId="2821EDA2"/>
  <w16cid:commentId w16cid:paraId="121DF806" w16cid:durableId="2821EDB9"/>
  <w16cid:commentId w16cid:paraId="3FD89F2F" w16cid:durableId="2821EDCA"/>
  <w16cid:commentId w16cid:paraId="361D66D3" w16cid:durableId="2821EEDB"/>
  <w16cid:commentId w16cid:paraId="7A2E4826" w16cid:durableId="2821EF52"/>
  <w16cid:commentId w16cid:paraId="6E418088" w16cid:durableId="2821EF7C"/>
  <w16cid:commentId w16cid:paraId="1F49B8FA" w16cid:durableId="2821EF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7491" w14:textId="77777777" w:rsidR="00B07BC2" w:rsidRDefault="00B07BC2" w:rsidP="00446A38">
      <w:r>
        <w:separator/>
      </w:r>
    </w:p>
  </w:endnote>
  <w:endnote w:type="continuationSeparator" w:id="0">
    <w:p w14:paraId="730B0AF8" w14:textId="77777777" w:rsidR="00B07BC2" w:rsidRDefault="00B07BC2" w:rsidP="00446A38">
      <w:r>
        <w:continuationSeparator/>
      </w:r>
    </w:p>
  </w:endnote>
  <w:endnote w:type="continuationNotice" w:id="1">
    <w:p w14:paraId="5ED98E82" w14:textId="77777777" w:rsidR="00B07BC2" w:rsidRDefault="00B07B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3530" w14:textId="2469AF99" w:rsidR="00F64A16" w:rsidRDefault="00000000" w:rsidP="00E85BF9">
    <w:pPr>
      <w:pStyle w:val="Footer"/>
      <w:tabs>
        <w:tab w:val="left" w:pos="0"/>
      </w:tabs>
      <w:jc w:val="center"/>
      <w:rPr>
        <w:rStyle w:val="PageNumering"/>
      </w:rPr>
    </w:pPr>
    <w:sdt>
      <w:sdtPr>
        <w:rPr>
          <w:rStyle w:val="Style1"/>
        </w:rPr>
        <w:id w:val="-222454774"/>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sidR="00383A78">
          <w:rPr>
            <w:rStyle w:val="Style1"/>
          </w:rPr>
          <w:t>Draft</w:t>
        </w:r>
      </w:sdtContent>
    </w:sdt>
  </w:p>
  <w:p w14:paraId="44C25A4A" w14:textId="59523CC4" w:rsidR="00F64A16" w:rsidRPr="007034B4" w:rsidRDefault="00000000" w:rsidP="00E725D2">
    <w:pPr>
      <w:pStyle w:val="Footer"/>
      <w:tabs>
        <w:tab w:val="left" w:pos="0"/>
      </w:tabs>
      <w:jc w:val="center"/>
      <w:rPr>
        <w:rFonts w:ascii="Segoe UI Semibold" w:hAnsi="Segoe UI Semibold"/>
        <w:caps/>
        <w:color w:val="auto"/>
        <w:sz w:val="22"/>
      </w:rPr>
    </w:pPr>
    <w:sdt>
      <w:sdtPr>
        <w:rPr>
          <w:rStyle w:val="Style1"/>
        </w:rPr>
        <w:id w:val="-2042424210"/>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r w:rsidR="00383A78">
          <w:rPr>
            <w:rStyle w:val="Style1"/>
          </w:rPr>
          <w:t>UNCLASSIFIED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09FE" w14:textId="77777777" w:rsidR="00B07BC2" w:rsidRPr="002C57F3" w:rsidRDefault="00B07BC2"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14:paraId="2431EB40" w14:textId="77777777" w:rsidR="00B07BC2" w:rsidRDefault="00B07BC2" w:rsidP="00446A38">
      <w:r>
        <w:continuationSeparator/>
      </w:r>
    </w:p>
  </w:footnote>
  <w:footnote w:type="continuationNotice" w:id="1">
    <w:p w14:paraId="5D4706B9" w14:textId="77777777" w:rsidR="00B07BC2" w:rsidRDefault="00B07BC2">
      <w:pPr>
        <w:spacing w:after="0" w:line="240" w:lineRule="auto"/>
      </w:pPr>
    </w:p>
  </w:footnote>
  <w:footnote w:id="2">
    <w:p w14:paraId="4FF5851E" w14:textId="77777777" w:rsidR="00F64A16" w:rsidRDefault="00F64A16" w:rsidP="000D3886">
      <w:pPr>
        <w:pStyle w:val="FootnoteText"/>
      </w:pPr>
      <w:r>
        <w:rPr>
          <w:rStyle w:val="FootnoteReference"/>
        </w:rPr>
        <w:footnoteRef/>
      </w:r>
      <w:r>
        <w:t xml:space="preserve"> Members are affiliated with the Treasury, Reserve Bank of New Zealand, and Ministry of Housing and Urban Development. </w:t>
      </w:r>
    </w:p>
  </w:footnote>
  <w:footnote w:id="3">
    <w:p w14:paraId="05E6CFCC" w14:textId="4510D5F4" w:rsidR="00F64A16" w:rsidRDefault="00F64A16">
      <w:pPr>
        <w:pStyle w:val="FootnoteText"/>
      </w:pPr>
      <w:r>
        <w:rPr>
          <w:rStyle w:val="FootnoteReference"/>
        </w:rPr>
        <w:footnoteRef/>
      </w:r>
      <w:r>
        <w:t xml:space="preserve"> A small proportion of household who are not owner-occupiers do not pay rent.</w:t>
      </w:r>
    </w:p>
  </w:footnote>
  <w:footnote w:id="4">
    <w:p w14:paraId="5D25C412" w14:textId="77777777" w:rsidR="00C94B9A" w:rsidRDefault="00C94B9A" w:rsidP="00C94B9A">
      <w:pPr>
        <w:pStyle w:val="FootnoteText"/>
      </w:pPr>
      <w:r>
        <w:rPr>
          <w:rStyle w:val="FootnoteReference"/>
        </w:rPr>
        <w:footnoteRef/>
      </w:r>
      <w:r>
        <w:t xml:space="preserve"> Namely, Northland, Waikato, Bay of Plenty, Gisborne, Hawke’s Bay, Taranaki, Manawatu-Whanganui.</w:t>
      </w:r>
    </w:p>
  </w:footnote>
  <w:footnote w:id="5">
    <w:p w14:paraId="71609AD5" w14:textId="77777777" w:rsidR="00F64A16" w:rsidRDefault="00F64A16">
      <w:pPr>
        <w:pStyle w:val="FootnoteText"/>
      </w:pPr>
      <w:r w:rsidRPr="007D2D21">
        <w:rPr>
          <w:rStyle w:val="FootnoteReference"/>
          <w:sz w:val="16"/>
        </w:rPr>
        <w:footnoteRef/>
      </w:r>
      <w:r w:rsidRPr="007D2D21">
        <w:rPr>
          <w:sz w:val="16"/>
        </w:rPr>
        <w:t xml:space="preserve"> </w:t>
      </w:r>
      <w:r>
        <w:rPr>
          <w:sz w:val="16"/>
        </w:rPr>
        <w:t>For a broader review of the literature on modelling house prices and rents, s</w:t>
      </w:r>
      <w:r w:rsidRPr="007D2D21">
        <w:rPr>
          <w:sz w:val="16"/>
        </w:rPr>
        <w:t xml:space="preserve">ee </w:t>
      </w:r>
      <w:proofErr w:type="spellStart"/>
      <w:r>
        <w:rPr>
          <w:sz w:val="16"/>
        </w:rPr>
        <w:t>Duca</w:t>
      </w:r>
      <w:proofErr w:type="spellEnd"/>
      <w:r>
        <w:rPr>
          <w:sz w:val="16"/>
        </w:rPr>
        <w:t xml:space="preserve">, </w:t>
      </w:r>
      <w:proofErr w:type="spellStart"/>
      <w:r>
        <w:rPr>
          <w:sz w:val="16"/>
        </w:rPr>
        <w:t>Muellbauer</w:t>
      </w:r>
      <w:proofErr w:type="spellEnd"/>
      <w:r>
        <w:rPr>
          <w:sz w:val="16"/>
        </w:rPr>
        <w:t xml:space="preserve"> and Murphy (2021)</w:t>
      </w:r>
    </w:p>
  </w:footnote>
  <w:footnote w:id="6">
    <w:p w14:paraId="2E141CCE" w14:textId="675D481F" w:rsidR="00F64A16" w:rsidRDefault="00F64A16">
      <w:pPr>
        <w:pStyle w:val="FootnoteText"/>
      </w:pPr>
      <w:r>
        <w:rPr>
          <w:rStyle w:val="FootnoteReference"/>
        </w:rPr>
        <w:footnoteRef/>
      </w:r>
      <w:r>
        <w:t xml:space="preserve"> </w:t>
      </w:r>
      <w:proofErr w:type="spellStart"/>
      <w:r>
        <w:t>Backcast</w:t>
      </w:r>
      <w:proofErr w:type="spellEnd"/>
      <w:r>
        <w:t xml:space="preserve"> using longer timeseries from Ministry of Housing and Urban Development prior to Stats NZ RPI, which starts in November 2006.</w:t>
      </w:r>
    </w:p>
  </w:footnote>
  <w:footnote w:id="7">
    <w:p w14:paraId="21516353" w14:textId="45C743C6" w:rsidR="00F64A16" w:rsidRDefault="00F64A16">
      <w:pPr>
        <w:pStyle w:val="FootnoteText"/>
      </w:pPr>
      <w:r>
        <w:rPr>
          <w:rStyle w:val="FootnoteReference"/>
        </w:rPr>
        <w:footnoteRef/>
      </w:r>
      <w:r>
        <w:t xml:space="preserve"> </w:t>
      </w:r>
      <w:proofErr w:type="spellStart"/>
      <w:r>
        <w:t>Backcast</w:t>
      </w:r>
      <w:proofErr w:type="spellEnd"/>
      <w:r>
        <w:t xml:space="preserve"> using standard rates prior to the start of special rate series in 2017</w:t>
      </w:r>
    </w:p>
  </w:footnote>
  <w:footnote w:id="8">
    <w:p w14:paraId="51F6D433" w14:textId="56BCF9A1" w:rsidR="00F64A16" w:rsidRDefault="00F64A16">
      <w:pPr>
        <w:pStyle w:val="FootnoteText"/>
      </w:pPr>
      <w:r>
        <w:rPr>
          <w:rStyle w:val="FootnoteReference"/>
        </w:rPr>
        <w:footnoteRef/>
      </w:r>
      <w:r>
        <w:t xml:space="preserve"> One region is omitted to identify the model.</w:t>
      </w:r>
    </w:p>
  </w:footnote>
  <w:footnote w:id="9">
    <w:p w14:paraId="39800132" w14:textId="6B2C44C5" w:rsidR="00ED71DC" w:rsidRDefault="00ED71DC">
      <w:pPr>
        <w:pStyle w:val="FootnoteText"/>
      </w:pPr>
      <w:r>
        <w:rPr>
          <w:rStyle w:val="FootnoteReference"/>
        </w:rPr>
        <w:footnoteRef/>
      </w:r>
      <w:r>
        <w:t xml:space="preserve"> </w:t>
      </w:r>
      <w:r>
        <w:rPr>
          <w:lang w:val="en-US"/>
        </w:rPr>
        <w:t>Period mean annual population growths: 2002-08 (‘pre-2009’): 1.3%</w:t>
      </w:r>
      <w:r w:rsidRPr="00BB1FAF">
        <w:rPr>
          <w:lang w:val="en-US"/>
        </w:rPr>
        <w:t>;</w:t>
      </w:r>
      <w:r>
        <w:rPr>
          <w:lang w:val="en-US"/>
        </w:rPr>
        <w:t xml:space="preserve"> 2009-15: 1.1%; 2016-2022 (‘post-2016’): 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rPr>
      <w:id w:val="986902221"/>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p w14:paraId="3D1913EB" w14:textId="1498B9F8" w:rsidR="00F64A16" w:rsidRPr="002010E5" w:rsidRDefault="00383A78" w:rsidP="00E85BF9">
        <w:pPr>
          <w:pStyle w:val="Classification"/>
          <w:rPr>
            <w:caps/>
          </w:rPr>
        </w:pPr>
        <w:r>
          <w:rPr>
            <w:caps/>
          </w:rPr>
          <w:t>UNCLASSIFIED</w:t>
        </w:r>
      </w:p>
    </w:sdtContent>
  </w:sdt>
  <w:p w14:paraId="061DE0C3" w14:textId="30AE7943" w:rsidR="00F64A16" w:rsidRPr="002010E5" w:rsidRDefault="00000000" w:rsidP="00E85BF9">
    <w:pPr>
      <w:pStyle w:val="Classification"/>
      <w:rPr>
        <w:rFonts w:asciiTheme="minorHAnsi" w:hAnsiTheme="minorHAnsi"/>
        <w:caps/>
      </w:rPr>
    </w:pPr>
    <w:sdt>
      <w:sdtPr>
        <w:rPr>
          <w:rStyle w:val="Style1"/>
        </w:rPr>
        <w:id w:val="2085479669"/>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sidR="00383A78">
          <w:rPr>
            <w:rStyle w:val="Style1"/>
          </w:rPr>
          <w:t>Draft</w:t>
        </w:r>
      </w:sdtContent>
    </w:sdt>
  </w:p>
  <w:p w14:paraId="434449C5" w14:textId="77777777" w:rsidR="00F64A16" w:rsidRDefault="00F64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A99411"/>
    <w:multiLevelType w:val="multilevel"/>
    <w:tmpl w:val="8C482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05CE4DB3"/>
    <w:multiLevelType w:val="hybridMultilevel"/>
    <w:tmpl w:val="2AAEDCFE"/>
    <w:lvl w:ilvl="0" w:tplc="B3DA552A">
      <w:start w:val="1"/>
      <w:numFmt w:val="bullet"/>
      <w:lvlText w:val="•"/>
      <w:lvlJc w:val="left"/>
      <w:pPr>
        <w:tabs>
          <w:tab w:val="num" w:pos="360"/>
        </w:tabs>
        <w:ind w:left="360" w:hanging="360"/>
      </w:pPr>
      <w:rPr>
        <w:rFonts w:ascii="Arial" w:hAnsi="Arial" w:hint="default"/>
      </w:rPr>
    </w:lvl>
    <w:lvl w:ilvl="1" w:tplc="A5064FE8">
      <w:numFmt w:val="bullet"/>
      <w:lvlText w:val="-"/>
      <w:lvlJc w:val="left"/>
      <w:pPr>
        <w:tabs>
          <w:tab w:val="num" w:pos="1080"/>
        </w:tabs>
        <w:ind w:left="1080" w:hanging="360"/>
      </w:pPr>
      <w:rPr>
        <w:rFonts w:ascii="Times New Roman" w:hAnsi="Times New Roman" w:hint="default"/>
      </w:rPr>
    </w:lvl>
    <w:lvl w:ilvl="2" w:tplc="C602BF22" w:tentative="1">
      <w:start w:val="1"/>
      <w:numFmt w:val="bullet"/>
      <w:lvlText w:val="•"/>
      <w:lvlJc w:val="left"/>
      <w:pPr>
        <w:tabs>
          <w:tab w:val="num" w:pos="1800"/>
        </w:tabs>
        <w:ind w:left="1800" w:hanging="360"/>
      </w:pPr>
      <w:rPr>
        <w:rFonts w:ascii="Arial" w:hAnsi="Arial" w:hint="default"/>
      </w:rPr>
    </w:lvl>
    <w:lvl w:ilvl="3" w:tplc="1C0426DE" w:tentative="1">
      <w:start w:val="1"/>
      <w:numFmt w:val="bullet"/>
      <w:lvlText w:val="•"/>
      <w:lvlJc w:val="left"/>
      <w:pPr>
        <w:tabs>
          <w:tab w:val="num" w:pos="2520"/>
        </w:tabs>
        <w:ind w:left="2520" w:hanging="360"/>
      </w:pPr>
      <w:rPr>
        <w:rFonts w:ascii="Arial" w:hAnsi="Arial" w:hint="default"/>
      </w:rPr>
    </w:lvl>
    <w:lvl w:ilvl="4" w:tplc="7D7A47FA" w:tentative="1">
      <w:start w:val="1"/>
      <w:numFmt w:val="bullet"/>
      <w:lvlText w:val="•"/>
      <w:lvlJc w:val="left"/>
      <w:pPr>
        <w:tabs>
          <w:tab w:val="num" w:pos="3240"/>
        </w:tabs>
        <w:ind w:left="3240" w:hanging="360"/>
      </w:pPr>
      <w:rPr>
        <w:rFonts w:ascii="Arial" w:hAnsi="Arial" w:hint="default"/>
      </w:rPr>
    </w:lvl>
    <w:lvl w:ilvl="5" w:tplc="CA42FD4C" w:tentative="1">
      <w:start w:val="1"/>
      <w:numFmt w:val="bullet"/>
      <w:lvlText w:val="•"/>
      <w:lvlJc w:val="left"/>
      <w:pPr>
        <w:tabs>
          <w:tab w:val="num" w:pos="3960"/>
        </w:tabs>
        <w:ind w:left="3960" w:hanging="360"/>
      </w:pPr>
      <w:rPr>
        <w:rFonts w:ascii="Arial" w:hAnsi="Arial" w:hint="default"/>
      </w:rPr>
    </w:lvl>
    <w:lvl w:ilvl="6" w:tplc="FADEA898" w:tentative="1">
      <w:start w:val="1"/>
      <w:numFmt w:val="bullet"/>
      <w:lvlText w:val="•"/>
      <w:lvlJc w:val="left"/>
      <w:pPr>
        <w:tabs>
          <w:tab w:val="num" w:pos="4680"/>
        </w:tabs>
        <w:ind w:left="4680" w:hanging="360"/>
      </w:pPr>
      <w:rPr>
        <w:rFonts w:ascii="Arial" w:hAnsi="Arial" w:hint="default"/>
      </w:rPr>
    </w:lvl>
    <w:lvl w:ilvl="7" w:tplc="811EE0CE" w:tentative="1">
      <w:start w:val="1"/>
      <w:numFmt w:val="bullet"/>
      <w:lvlText w:val="•"/>
      <w:lvlJc w:val="left"/>
      <w:pPr>
        <w:tabs>
          <w:tab w:val="num" w:pos="5400"/>
        </w:tabs>
        <w:ind w:left="5400" w:hanging="360"/>
      </w:pPr>
      <w:rPr>
        <w:rFonts w:ascii="Arial" w:hAnsi="Arial" w:hint="default"/>
      </w:rPr>
    </w:lvl>
    <w:lvl w:ilvl="8" w:tplc="D264F11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8F8339B"/>
    <w:multiLevelType w:val="hybridMultilevel"/>
    <w:tmpl w:val="4B80E7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6A27D31"/>
    <w:multiLevelType w:val="hybridMultilevel"/>
    <w:tmpl w:val="20B081DA"/>
    <w:lvl w:ilvl="0" w:tplc="0012EE5E">
      <w:start w:val="1"/>
      <w:numFmt w:val="bullet"/>
      <w:lvlText w:val="•"/>
      <w:lvlJc w:val="left"/>
      <w:pPr>
        <w:tabs>
          <w:tab w:val="num" w:pos="720"/>
        </w:tabs>
        <w:ind w:left="720" w:hanging="360"/>
      </w:pPr>
      <w:rPr>
        <w:rFonts w:ascii="Arial" w:hAnsi="Arial" w:hint="default"/>
      </w:rPr>
    </w:lvl>
    <w:lvl w:ilvl="1" w:tplc="0B785BBE" w:tentative="1">
      <w:start w:val="1"/>
      <w:numFmt w:val="bullet"/>
      <w:lvlText w:val="•"/>
      <w:lvlJc w:val="left"/>
      <w:pPr>
        <w:tabs>
          <w:tab w:val="num" w:pos="1440"/>
        </w:tabs>
        <w:ind w:left="1440" w:hanging="360"/>
      </w:pPr>
      <w:rPr>
        <w:rFonts w:ascii="Arial" w:hAnsi="Arial" w:hint="default"/>
      </w:rPr>
    </w:lvl>
    <w:lvl w:ilvl="2" w:tplc="0E504EE6" w:tentative="1">
      <w:start w:val="1"/>
      <w:numFmt w:val="bullet"/>
      <w:lvlText w:val="•"/>
      <w:lvlJc w:val="left"/>
      <w:pPr>
        <w:tabs>
          <w:tab w:val="num" w:pos="2160"/>
        </w:tabs>
        <w:ind w:left="2160" w:hanging="360"/>
      </w:pPr>
      <w:rPr>
        <w:rFonts w:ascii="Arial" w:hAnsi="Arial" w:hint="default"/>
      </w:rPr>
    </w:lvl>
    <w:lvl w:ilvl="3" w:tplc="4FD2C2BA" w:tentative="1">
      <w:start w:val="1"/>
      <w:numFmt w:val="bullet"/>
      <w:lvlText w:val="•"/>
      <w:lvlJc w:val="left"/>
      <w:pPr>
        <w:tabs>
          <w:tab w:val="num" w:pos="2880"/>
        </w:tabs>
        <w:ind w:left="2880" w:hanging="360"/>
      </w:pPr>
      <w:rPr>
        <w:rFonts w:ascii="Arial" w:hAnsi="Arial" w:hint="default"/>
      </w:rPr>
    </w:lvl>
    <w:lvl w:ilvl="4" w:tplc="081A3B66" w:tentative="1">
      <w:start w:val="1"/>
      <w:numFmt w:val="bullet"/>
      <w:lvlText w:val="•"/>
      <w:lvlJc w:val="left"/>
      <w:pPr>
        <w:tabs>
          <w:tab w:val="num" w:pos="3600"/>
        </w:tabs>
        <w:ind w:left="3600" w:hanging="360"/>
      </w:pPr>
      <w:rPr>
        <w:rFonts w:ascii="Arial" w:hAnsi="Arial" w:hint="default"/>
      </w:rPr>
    </w:lvl>
    <w:lvl w:ilvl="5" w:tplc="28BC2FCA" w:tentative="1">
      <w:start w:val="1"/>
      <w:numFmt w:val="bullet"/>
      <w:lvlText w:val="•"/>
      <w:lvlJc w:val="left"/>
      <w:pPr>
        <w:tabs>
          <w:tab w:val="num" w:pos="4320"/>
        </w:tabs>
        <w:ind w:left="4320" w:hanging="360"/>
      </w:pPr>
      <w:rPr>
        <w:rFonts w:ascii="Arial" w:hAnsi="Arial" w:hint="default"/>
      </w:rPr>
    </w:lvl>
    <w:lvl w:ilvl="6" w:tplc="D49860DA" w:tentative="1">
      <w:start w:val="1"/>
      <w:numFmt w:val="bullet"/>
      <w:lvlText w:val="•"/>
      <w:lvlJc w:val="left"/>
      <w:pPr>
        <w:tabs>
          <w:tab w:val="num" w:pos="5040"/>
        </w:tabs>
        <w:ind w:left="5040" w:hanging="360"/>
      </w:pPr>
      <w:rPr>
        <w:rFonts w:ascii="Arial" w:hAnsi="Arial" w:hint="default"/>
      </w:rPr>
    </w:lvl>
    <w:lvl w:ilvl="7" w:tplc="E82C8A80" w:tentative="1">
      <w:start w:val="1"/>
      <w:numFmt w:val="bullet"/>
      <w:lvlText w:val="•"/>
      <w:lvlJc w:val="left"/>
      <w:pPr>
        <w:tabs>
          <w:tab w:val="num" w:pos="5760"/>
        </w:tabs>
        <w:ind w:left="5760" w:hanging="360"/>
      </w:pPr>
      <w:rPr>
        <w:rFonts w:ascii="Arial" w:hAnsi="Arial" w:hint="default"/>
      </w:rPr>
    </w:lvl>
    <w:lvl w:ilvl="8" w:tplc="EB9425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5488246">
    <w:abstractNumId w:val="7"/>
  </w:num>
  <w:num w:numId="2" w16cid:durableId="1308588081">
    <w:abstractNumId w:val="5"/>
  </w:num>
  <w:num w:numId="3" w16cid:durableId="558714150">
    <w:abstractNumId w:val="4"/>
  </w:num>
  <w:num w:numId="4" w16cid:durableId="1373845377">
    <w:abstractNumId w:val="3"/>
  </w:num>
  <w:num w:numId="5" w16cid:durableId="1735011463">
    <w:abstractNumId w:val="2"/>
  </w:num>
  <w:num w:numId="6" w16cid:durableId="342319260">
    <w:abstractNumId w:val="13"/>
  </w:num>
  <w:num w:numId="7" w16cid:durableId="1930458842">
    <w:abstractNumId w:val="16"/>
  </w:num>
  <w:num w:numId="8" w16cid:durableId="1418163134">
    <w:abstractNumId w:val="6"/>
  </w:num>
  <w:num w:numId="9" w16cid:durableId="1315139051">
    <w:abstractNumId w:val="1"/>
  </w:num>
  <w:num w:numId="10" w16cid:durableId="565186551">
    <w:abstractNumId w:val="0"/>
  </w:num>
  <w:num w:numId="11" w16cid:durableId="967512580">
    <w:abstractNumId w:val="20"/>
  </w:num>
  <w:num w:numId="12" w16cid:durableId="715740603">
    <w:abstractNumId w:val="19"/>
  </w:num>
  <w:num w:numId="13" w16cid:durableId="6867585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1401442">
    <w:abstractNumId w:val="17"/>
  </w:num>
  <w:num w:numId="15" w16cid:durableId="1855073278">
    <w:abstractNumId w:val="15"/>
  </w:num>
  <w:num w:numId="16" w16cid:durableId="964654823">
    <w:abstractNumId w:val="10"/>
  </w:num>
  <w:num w:numId="17" w16cid:durableId="1483498216">
    <w:abstractNumId w:val="18"/>
  </w:num>
  <w:num w:numId="18" w16cid:durableId="783352665">
    <w:abstractNumId w:val="14"/>
  </w:num>
  <w:num w:numId="19" w16cid:durableId="392239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70570783">
    <w:abstractNumId w:val="9"/>
  </w:num>
  <w:num w:numId="21" w16cid:durableId="2088186917">
    <w:abstractNumId w:val="12"/>
  </w:num>
  <w:num w:numId="22" w16cid:durableId="15646805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Parker">
    <w15:presenceInfo w15:providerId="AD" w15:userId="S::Chris.Parker@treasury.govt.nz::88d292b8-ec87-49b6-9d37-5ba335bef7c6"/>
  </w15:person>
  <w15:person w15:author="Chris Parker [2]">
    <w15:presenceInfo w15:providerId="AD" w15:userId="S::Chris.Parker@treasury.govt.nz::88d292b8-ec87-49b6-9d37-5ba335bef7c6"/>
  </w15:person>
  <w15:person w15:author="Chris Parker [3]">
    <w15:presenceInfo w15:providerId="AD" w15:userId="S::Chris.Parker@treasury.govt.nz::88d292b8-ec87-49b6-9d37-5ba335bef7c6"/>
  </w15:person>
  <w15:person w15:author="Chris Parker [4]">
    <w15:presenceInfo w15:providerId="AD" w15:userId="S::Chris.Parker@treasury.govt.nz::88d292b8-ec87-49b6-9d37-5ba335bef7c6"/>
  </w15:person>
  <w15:person w15:author="Chris Parker [5]">
    <w15:presenceInfo w15:providerId="AD" w15:userId="S::Chris.Parker@treasury.govt.nz::88d292b8-ec87-49b6-9d37-5ba335bef7c6"/>
  </w15:person>
  <w15:person w15:author="Chris Parker [6]">
    <w15:presenceInfo w15:providerId="AD" w15:userId="S::Chris.Parker@treasury.govt.nz::88d292b8-ec87-49b6-9d37-5ba335bef7c6"/>
  </w15:person>
  <w15:person w15:author="Chris Parker [7]">
    <w15:presenceInfo w15:providerId="AD" w15:userId="S::Chris.Parker@treasury.govt.nz::88d292b8-ec87-49b6-9d37-5ba335bef7c6"/>
  </w15:person>
  <w15:person w15:author="Chris Parker [8]">
    <w15:presenceInfo w15:providerId="AD" w15:userId="S::Chris.Parker@treasury.govt.nz::88d292b8-ec87-49b6-9d37-5ba335bef7c6"/>
  </w15:person>
  <w15:person w15:author="Chris Parker [9]">
    <w15:presenceInfo w15:providerId="AD" w15:userId="S::Chris.Parker@treasury.govt.nz::88d292b8-ec87-49b6-9d37-5ba335bef7c6"/>
  </w15:person>
  <w15:person w15:author="Chris Parker [10]">
    <w15:presenceInfo w15:providerId="AD" w15:userId="S::Chris.Parker@treasury.govt.nz::88d292b8-ec87-49b6-9d37-5ba335bef7c6"/>
  </w15:person>
  <w15:person w15:author="Chris Parker [11]">
    <w15:presenceInfo w15:providerId="AD" w15:userId="S::Chris.Parker@treasury.govt.nz::88d292b8-ec87-49b6-9d37-5ba335bef7c6"/>
  </w15:person>
  <w15:person w15:author="Chris Parker [12]">
    <w15:presenceInfo w15:providerId="AD" w15:userId="S::Chris.Parker@treasury.govt.nz::88d292b8-ec87-49b6-9d37-5ba335bef7c6"/>
  </w15:person>
  <w15:person w15:author="Chris Parker [13]">
    <w15:presenceInfo w15:providerId="AD" w15:userId="S::Chris.Parker@treasury.govt.nz::88d292b8-ec87-49b6-9d37-5ba335bef7c6"/>
  </w15:person>
  <w15:person w15:author="Chris Parker [14]">
    <w15:presenceInfo w15:providerId="AD" w15:userId="S::Chris.Parker@treasury.govt.nz::88d292b8-ec87-49b6-9d37-5ba335bef7c6"/>
  </w15:person>
  <w15:person w15:author="Chris Parker [15]">
    <w15:presenceInfo w15:providerId="AD" w15:userId="S::Chris.Parker@treasury.govt.nz::88d292b8-ec87-49b6-9d37-5ba335bef7c6"/>
  </w15:person>
  <w15:person w15:author="Chris Parker [16]">
    <w15:presenceInfo w15:providerId="AD" w15:userId="S::Chris.Parker@treasury.govt.nz::88d292b8-ec87-49b6-9d37-5ba335bef7c6"/>
  </w15:person>
  <w15:person w15:author="Chris Parker [17]">
    <w15:presenceInfo w15:providerId="AD" w15:userId="S::Chris.Parker@treasury.govt.nz::88d292b8-ec87-49b6-9d37-5ba335bef7c6"/>
  </w15:person>
  <w15:person w15:author="Chris Parker [18]">
    <w15:presenceInfo w15:providerId="AD" w15:userId="S::Chris.Parker@treasury.govt.nz::88d292b8-ec87-49b6-9d37-5ba335bef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4B6477"/>
    <w:rsid w:val="0000107E"/>
    <w:rsid w:val="00004060"/>
    <w:rsid w:val="00004BE2"/>
    <w:rsid w:val="0000502B"/>
    <w:rsid w:val="00005C1F"/>
    <w:rsid w:val="00012355"/>
    <w:rsid w:val="00012379"/>
    <w:rsid w:val="00013E7E"/>
    <w:rsid w:val="000172AB"/>
    <w:rsid w:val="000221F9"/>
    <w:rsid w:val="0002221A"/>
    <w:rsid w:val="00022C47"/>
    <w:rsid w:val="00024EC2"/>
    <w:rsid w:val="000250CD"/>
    <w:rsid w:val="00025441"/>
    <w:rsid w:val="000346D6"/>
    <w:rsid w:val="00041442"/>
    <w:rsid w:val="0004198C"/>
    <w:rsid w:val="00050CB8"/>
    <w:rsid w:val="00064F15"/>
    <w:rsid w:val="00066B77"/>
    <w:rsid w:val="00071A03"/>
    <w:rsid w:val="00071FFE"/>
    <w:rsid w:val="000771BA"/>
    <w:rsid w:val="00083A39"/>
    <w:rsid w:val="00086B55"/>
    <w:rsid w:val="00090221"/>
    <w:rsid w:val="00090532"/>
    <w:rsid w:val="00090946"/>
    <w:rsid w:val="000935BE"/>
    <w:rsid w:val="000936E3"/>
    <w:rsid w:val="000944BC"/>
    <w:rsid w:val="000A2025"/>
    <w:rsid w:val="000A2563"/>
    <w:rsid w:val="000B4232"/>
    <w:rsid w:val="000B568F"/>
    <w:rsid w:val="000B6188"/>
    <w:rsid w:val="000B74ED"/>
    <w:rsid w:val="000C6C95"/>
    <w:rsid w:val="000D331C"/>
    <w:rsid w:val="000D3886"/>
    <w:rsid w:val="000D56D5"/>
    <w:rsid w:val="000D6571"/>
    <w:rsid w:val="000E0D82"/>
    <w:rsid w:val="000E17A3"/>
    <w:rsid w:val="000E54F0"/>
    <w:rsid w:val="000E707D"/>
    <w:rsid w:val="000F4EEB"/>
    <w:rsid w:val="000F6016"/>
    <w:rsid w:val="000F749F"/>
    <w:rsid w:val="00101060"/>
    <w:rsid w:val="00102E83"/>
    <w:rsid w:val="00103031"/>
    <w:rsid w:val="00106FB8"/>
    <w:rsid w:val="00107634"/>
    <w:rsid w:val="00112D18"/>
    <w:rsid w:val="00121C5B"/>
    <w:rsid w:val="00122E0C"/>
    <w:rsid w:val="00127FE6"/>
    <w:rsid w:val="00132D68"/>
    <w:rsid w:val="00133154"/>
    <w:rsid w:val="001337F4"/>
    <w:rsid w:val="00135586"/>
    <w:rsid w:val="0013670B"/>
    <w:rsid w:val="00141441"/>
    <w:rsid w:val="001423FB"/>
    <w:rsid w:val="00143F00"/>
    <w:rsid w:val="00144F10"/>
    <w:rsid w:val="00146296"/>
    <w:rsid w:val="00147B87"/>
    <w:rsid w:val="00152729"/>
    <w:rsid w:val="00161D4E"/>
    <w:rsid w:val="001643C7"/>
    <w:rsid w:val="001651D1"/>
    <w:rsid w:val="0017019E"/>
    <w:rsid w:val="00174D39"/>
    <w:rsid w:val="001760A9"/>
    <w:rsid w:val="0018193A"/>
    <w:rsid w:val="0018218A"/>
    <w:rsid w:val="00182EAC"/>
    <w:rsid w:val="00185749"/>
    <w:rsid w:val="001857D0"/>
    <w:rsid w:val="001933C4"/>
    <w:rsid w:val="001963AD"/>
    <w:rsid w:val="001A080C"/>
    <w:rsid w:val="001A1CAA"/>
    <w:rsid w:val="001A2C8B"/>
    <w:rsid w:val="001B54FC"/>
    <w:rsid w:val="001C3A05"/>
    <w:rsid w:val="001C599F"/>
    <w:rsid w:val="001D2D7E"/>
    <w:rsid w:val="001D5831"/>
    <w:rsid w:val="001D7DEC"/>
    <w:rsid w:val="001E390C"/>
    <w:rsid w:val="001F046B"/>
    <w:rsid w:val="001F1861"/>
    <w:rsid w:val="001F3E3B"/>
    <w:rsid w:val="001F7E87"/>
    <w:rsid w:val="002015CE"/>
    <w:rsid w:val="00205F51"/>
    <w:rsid w:val="00206432"/>
    <w:rsid w:val="002103DF"/>
    <w:rsid w:val="00213429"/>
    <w:rsid w:val="00217050"/>
    <w:rsid w:val="002212D9"/>
    <w:rsid w:val="002226C9"/>
    <w:rsid w:val="00226BB0"/>
    <w:rsid w:val="002415CF"/>
    <w:rsid w:val="00243E19"/>
    <w:rsid w:val="0024628C"/>
    <w:rsid w:val="00254ED9"/>
    <w:rsid w:val="00260A66"/>
    <w:rsid w:val="00264F9E"/>
    <w:rsid w:val="002757C8"/>
    <w:rsid w:val="00280ACC"/>
    <w:rsid w:val="00284746"/>
    <w:rsid w:val="00290AC3"/>
    <w:rsid w:val="0029161C"/>
    <w:rsid w:val="00291A11"/>
    <w:rsid w:val="002A130A"/>
    <w:rsid w:val="002A5B6E"/>
    <w:rsid w:val="002A6A75"/>
    <w:rsid w:val="002A7CDA"/>
    <w:rsid w:val="002B1CCE"/>
    <w:rsid w:val="002B2E77"/>
    <w:rsid w:val="002C2FB0"/>
    <w:rsid w:val="002C51D4"/>
    <w:rsid w:val="002C57F3"/>
    <w:rsid w:val="002D5CE8"/>
    <w:rsid w:val="002D6FE5"/>
    <w:rsid w:val="002E2F31"/>
    <w:rsid w:val="002F141E"/>
    <w:rsid w:val="002F1B31"/>
    <w:rsid w:val="002F1B8F"/>
    <w:rsid w:val="00314304"/>
    <w:rsid w:val="00315A39"/>
    <w:rsid w:val="00323D37"/>
    <w:rsid w:val="0033093D"/>
    <w:rsid w:val="00334074"/>
    <w:rsid w:val="0033420A"/>
    <w:rsid w:val="00340E18"/>
    <w:rsid w:val="00351DB5"/>
    <w:rsid w:val="00353A14"/>
    <w:rsid w:val="00355D12"/>
    <w:rsid w:val="00357765"/>
    <w:rsid w:val="00357C31"/>
    <w:rsid w:val="00360E4B"/>
    <w:rsid w:val="00364E37"/>
    <w:rsid w:val="003653E9"/>
    <w:rsid w:val="00377AD1"/>
    <w:rsid w:val="003821BA"/>
    <w:rsid w:val="003833FA"/>
    <w:rsid w:val="00383A78"/>
    <w:rsid w:val="003852E2"/>
    <w:rsid w:val="003865FB"/>
    <w:rsid w:val="00393B11"/>
    <w:rsid w:val="00395823"/>
    <w:rsid w:val="003A695B"/>
    <w:rsid w:val="003B29FD"/>
    <w:rsid w:val="003B5C7C"/>
    <w:rsid w:val="003C16DB"/>
    <w:rsid w:val="003C359D"/>
    <w:rsid w:val="003C4BA1"/>
    <w:rsid w:val="003C5049"/>
    <w:rsid w:val="003C6BDE"/>
    <w:rsid w:val="003C7B01"/>
    <w:rsid w:val="003C7BF1"/>
    <w:rsid w:val="003D0DE8"/>
    <w:rsid w:val="003D2269"/>
    <w:rsid w:val="003D45B9"/>
    <w:rsid w:val="003E27F5"/>
    <w:rsid w:val="003E4AEB"/>
    <w:rsid w:val="003E6D0D"/>
    <w:rsid w:val="003F54B7"/>
    <w:rsid w:val="00400B7A"/>
    <w:rsid w:val="00402A3A"/>
    <w:rsid w:val="00403C4D"/>
    <w:rsid w:val="00405D72"/>
    <w:rsid w:val="0043276C"/>
    <w:rsid w:val="00433C58"/>
    <w:rsid w:val="004340B5"/>
    <w:rsid w:val="00440217"/>
    <w:rsid w:val="00444729"/>
    <w:rsid w:val="00446A38"/>
    <w:rsid w:val="00461499"/>
    <w:rsid w:val="00462D82"/>
    <w:rsid w:val="004640F9"/>
    <w:rsid w:val="00465BE8"/>
    <w:rsid w:val="00476ABA"/>
    <w:rsid w:val="004805D3"/>
    <w:rsid w:val="00490934"/>
    <w:rsid w:val="00490B0B"/>
    <w:rsid w:val="00490B35"/>
    <w:rsid w:val="00491E39"/>
    <w:rsid w:val="00493288"/>
    <w:rsid w:val="004945A2"/>
    <w:rsid w:val="00494D47"/>
    <w:rsid w:val="004A041A"/>
    <w:rsid w:val="004A2038"/>
    <w:rsid w:val="004A306C"/>
    <w:rsid w:val="004A52B5"/>
    <w:rsid w:val="004B22D9"/>
    <w:rsid w:val="004B6477"/>
    <w:rsid w:val="004C11B5"/>
    <w:rsid w:val="004C17AA"/>
    <w:rsid w:val="004C5D6C"/>
    <w:rsid w:val="004C7C13"/>
    <w:rsid w:val="004D17B8"/>
    <w:rsid w:val="004D1B91"/>
    <w:rsid w:val="004E568E"/>
    <w:rsid w:val="004F3E81"/>
    <w:rsid w:val="004F5EAB"/>
    <w:rsid w:val="004F7107"/>
    <w:rsid w:val="004F78E0"/>
    <w:rsid w:val="0050644A"/>
    <w:rsid w:val="00512992"/>
    <w:rsid w:val="0051357E"/>
    <w:rsid w:val="00513E64"/>
    <w:rsid w:val="00516B62"/>
    <w:rsid w:val="00521C09"/>
    <w:rsid w:val="00525921"/>
    <w:rsid w:val="00532F52"/>
    <w:rsid w:val="00547D6A"/>
    <w:rsid w:val="00552DB3"/>
    <w:rsid w:val="005533A7"/>
    <w:rsid w:val="005533E8"/>
    <w:rsid w:val="005575BE"/>
    <w:rsid w:val="00557994"/>
    <w:rsid w:val="00565C7A"/>
    <w:rsid w:val="005703AC"/>
    <w:rsid w:val="005732A3"/>
    <w:rsid w:val="0058051C"/>
    <w:rsid w:val="00595455"/>
    <w:rsid w:val="005A629D"/>
    <w:rsid w:val="005B2C43"/>
    <w:rsid w:val="005B3C45"/>
    <w:rsid w:val="005C009D"/>
    <w:rsid w:val="005C416B"/>
    <w:rsid w:val="005C6569"/>
    <w:rsid w:val="005D044D"/>
    <w:rsid w:val="005D177E"/>
    <w:rsid w:val="005D53CB"/>
    <w:rsid w:val="005D646C"/>
    <w:rsid w:val="005D6789"/>
    <w:rsid w:val="005D79DA"/>
    <w:rsid w:val="005E0780"/>
    <w:rsid w:val="005E50CF"/>
    <w:rsid w:val="005E7863"/>
    <w:rsid w:val="005E7918"/>
    <w:rsid w:val="005F521B"/>
    <w:rsid w:val="005F6C72"/>
    <w:rsid w:val="005F7936"/>
    <w:rsid w:val="005F7D96"/>
    <w:rsid w:val="00604FFA"/>
    <w:rsid w:val="00610CD6"/>
    <w:rsid w:val="00622C3D"/>
    <w:rsid w:val="00624BEA"/>
    <w:rsid w:val="00625E1F"/>
    <w:rsid w:val="00633B76"/>
    <w:rsid w:val="00637FD3"/>
    <w:rsid w:val="00643C31"/>
    <w:rsid w:val="00653A02"/>
    <w:rsid w:val="00654F5B"/>
    <w:rsid w:val="00656216"/>
    <w:rsid w:val="006571BF"/>
    <w:rsid w:val="00662375"/>
    <w:rsid w:val="00664E1F"/>
    <w:rsid w:val="00665DAD"/>
    <w:rsid w:val="00673699"/>
    <w:rsid w:val="00674B28"/>
    <w:rsid w:val="00675BD1"/>
    <w:rsid w:val="006778F6"/>
    <w:rsid w:val="0068090C"/>
    <w:rsid w:val="0068418E"/>
    <w:rsid w:val="00684BB8"/>
    <w:rsid w:val="0069060A"/>
    <w:rsid w:val="00691452"/>
    <w:rsid w:val="0069196E"/>
    <w:rsid w:val="00692215"/>
    <w:rsid w:val="006972C8"/>
    <w:rsid w:val="006A3AED"/>
    <w:rsid w:val="006B462C"/>
    <w:rsid w:val="006B4645"/>
    <w:rsid w:val="006B4D06"/>
    <w:rsid w:val="006B651A"/>
    <w:rsid w:val="006B6B24"/>
    <w:rsid w:val="006C6B29"/>
    <w:rsid w:val="006C70C9"/>
    <w:rsid w:val="006D63E0"/>
    <w:rsid w:val="006E2C59"/>
    <w:rsid w:val="006E311D"/>
    <w:rsid w:val="006E3F66"/>
    <w:rsid w:val="006E75B2"/>
    <w:rsid w:val="006E787D"/>
    <w:rsid w:val="006F2E85"/>
    <w:rsid w:val="006F3F25"/>
    <w:rsid w:val="006F6F8A"/>
    <w:rsid w:val="007034B4"/>
    <w:rsid w:val="00705DFF"/>
    <w:rsid w:val="00706D09"/>
    <w:rsid w:val="007120F2"/>
    <w:rsid w:val="007144BF"/>
    <w:rsid w:val="0071566B"/>
    <w:rsid w:val="00717E63"/>
    <w:rsid w:val="007213DA"/>
    <w:rsid w:val="007252F5"/>
    <w:rsid w:val="007262A8"/>
    <w:rsid w:val="007265AD"/>
    <w:rsid w:val="007266DC"/>
    <w:rsid w:val="00726CD3"/>
    <w:rsid w:val="00730CDC"/>
    <w:rsid w:val="00732364"/>
    <w:rsid w:val="00735B4C"/>
    <w:rsid w:val="00740D1E"/>
    <w:rsid w:val="00741627"/>
    <w:rsid w:val="0074248A"/>
    <w:rsid w:val="0074267E"/>
    <w:rsid w:val="007429C4"/>
    <w:rsid w:val="00745CDB"/>
    <w:rsid w:val="00747AF5"/>
    <w:rsid w:val="00753ABA"/>
    <w:rsid w:val="00754C2D"/>
    <w:rsid w:val="00762E2E"/>
    <w:rsid w:val="00767EE5"/>
    <w:rsid w:val="007752DA"/>
    <w:rsid w:val="007825B5"/>
    <w:rsid w:val="007835A9"/>
    <w:rsid w:val="007845E4"/>
    <w:rsid w:val="007855F9"/>
    <w:rsid w:val="00786C82"/>
    <w:rsid w:val="00791762"/>
    <w:rsid w:val="00794C60"/>
    <w:rsid w:val="00794DC1"/>
    <w:rsid w:val="007951AC"/>
    <w:rsid w:val="007A2114"/>
    <w:rsid w:val="007A6A09"/>
    <w:rsid w:val="007B3F8B"/>
    <w:rsid w:val="007B7575"/>
    <w:rsid w:val="007C01F1"/>
    <w:rsid w:val="007D0962"/>
    <w:rsid w:val="007D1443"/>
    <w:rsid w:val="007D2D21"/>
    <w:rsid w:val="007D449A"/>
    <w:rsid w:val="007D5EDC"/>
    <w:rsid w:val="007D6BF0"/>
    <w:rsid w:val="007E18E5"/>
    <w:rsid w:val="007E4358"/>
    <w:rsid w:val="007E43FB"/>
    <w:rsid w:val="007E73BE"/>
    <w:rsid w:val="007F0A20"/>
    <w:rsid w:val="007F1166"/>
    <w:rsid w:val="008017F2"/>
    <w:rsid w:val="00801F4D"/>
    <w:rsid w:val="00802761"/>
    <w:rsid w:val="00802A88"/>
    <w:rsid w:val="0081299D"/>
    <w:rsid w:val="00814C6D"/>
    <w:rsid w:val="00821680"/>
    <w:rsid w:val="008271B3"/>
    <w:rsid w:val="00832293"/>
    <w:rsid w:val="00833FB5"/>
    <w:rsid w:val="00843323"/>
    <w:rsid w:val="008443F7"/>
    <w:rsid w:val="008459B2"/>
    <w:rsid w:val="00856674"/>
    <w:rsid w:val="00867C06"/>
    <w:rsid w:val="008764D8"/>
    <w:rsid w:val="0088558C"/>
    <w:rsid w:val="00887112"/>
    <w:rsid w:val="008A20E6"/>
    <w:rsid w:val="008A2E53"/>
    <w:rsid w:val="008B08B1"/>
    <w:rsid w:val="008B1343"/>
    <w:rsid w:val="008B1F32"/>
    <w:rsid w:val="008B5FC3"/>
    <w:rsid w:val="008C0681"/>
    <w:rsid w:val="008C0784"/>
    <w:rsid w:val="008D7982"/>
    <w:rsid w:val="008E495E"/>
    <w:rsid w:val="008E5808"/>
    <w:rsid w:val="008F1961"/>
    <w:rsid w:val="008F3BD9"/>
    <w:rsid w:val="008F4C9E"/>
    <w:rsid w:val="008F4E39"/>
    <w:rsid w:val="008F7B40"/>
    <w:rsid w:val="00902F49"/>
    <w:rsid w:val="009073BB"/>
    <w:rsid w:val="00910874"/>
    <w:rsid w:val="00921B05"/>
    <w:rsid w:val="00922541"/>
    <w:rsid w:val="009253C8"/>
    <w:rsid w:val="0093214D"/>
    <w:rsid w:val="00932E63"/>
    <w:rsid w:val="009338F2"/>
    <w:rsid w:val="00933D4A"/>
    <w:rsid w:val="00934C13"/>
    <w:rsid w:val="0093630F"/>
    <w:rsid w:val="0094374B"/>
    <w:rsid w:val="0094404C"/>
    <w:rsid w:val="00946F82"/>
    <w:rsid w:val="00955497"/>
    <w:rsid w:val="00962E7E"/>
    <w:rsid w:val="0096495E"/>
    <w:rsid w:val="00972500"/>
    <w:rsid w:val="0097320E"/>
    <w:rsid w:val="009733F5"/>
    <w:rsid w:val="009765B2"/>
    <w:rsid w:val="00984C70"/>
    <w:rsid w:val="00993C99"/>
    <w:rsid w:val="00995618"/>
    <w:rsid w:val="009B12B9"/>
    <w:rsid w:val="009B5969"/>
    <w:rsid w:val="009C15FD"/>
    <w:rsid w:val="009C210C"/>
    <w:rsid w:val="009C3160"/>
    <w:rsid w:val="009C6CD7"/>
    <w:rsid w:val="009D1DCC"/>
    <w:rsid w:val="009D7B29"/>
    <w:rsid w:val="009E38C5"/>
    <w:rsid w:val="009F190C"/>
    <w:rsid w:val="009F7941"/>
    <w:rsid w:val="00A10DE9"/>
    <w:rsid w:val="00A118C7"/>
    <w:rsid w:val="00A1209E"/>
    <w:rsid w:val="00A15109"/>
    <w:rsid w:val="00A24A1A"/>
    <w:rsid w:val="00A271D7"/>
    <w:rsid w:val="00A35B37"/>
    <w:rsid w:val="00A36D92"/>
    <w:rsid w:val="00A407DB"/>
    <w:rsid w:val="00A415B0"/>
    <w:rsid w:val="00A42828"/>
    <w:rsid w:val="00A44D35"/>
    <w:rsid w:val="00A5065A"/>
    <w:rsid w:val="00A54330"/>
    <w:rsid w:val="00A67B0E"/>
    <w:rsid w:val="00A70D50"/>
    <w:rsid w:val="00A71494"/>
    <w:rsid w:val="00A71828"/>
    <w:rsid w:val="00A729E2"/>
    <w:rsid w:val="00A770E4"/>
    <w:rsid w:val="00A95B6C"/>
    <w:rsid w:val="00A96077"/>
    <w:rsid w:val="00AA3E2D"/>
    <w:rsid w:val="00AA7A84"/>
    <w:rsid w:val="00AB451F"/>
    <w:rsid w:val="00AB6111"/>
    <w:rsid w:val="00AC5D5C"/>
    <w:rsid w:val="00AD0233"/>
    <w:rsid w:val="00AD1854"/>
    <w:rsid w:val="00AD4753"/>
    <w:rsid w:val="00AD59F2"/>
    <w:rsid w:val="00AE35FB"/>
    <w:rsid w:val="00AE4044"/>
    <w:rsid w:val="00AE4B2A"/>
    <w:rsid w:val="00AE5A72"/>
    <w:rsid w:val="00AF0DD0"/>
    <w:rsid w:val="00AF5361"/>
    <w:rsid w:val="00B0107F"/>
    <w:rsid w:val="00B01926"/>
    <w:rsid w:val="00B0421A"/>
    <w:rsid w:val="00B07BC2"/>
    <w:rsid w:val="00B12299"/>
    <w:rsid w:val="00B12971"/>
    <w:rsid w:val="00B12A88"/>
    <w:rsid w:val="00B2069E"/>
    <w:rsid w:val="00B2712B"/>
    <w:rsid w:val="00B277B1"/>
    <w:rsid w:val="00B3075B"/>
    <w:rsid w:val="00B31FDA"/>
    <w:rsid w:val="00B400DD"/>
    <w:rsid w:val="00B402E3"/>
    <w:rsid w:val="00B42251"/>
    <w:rsid w:val="00B43B1F"/>
    <w:rsid w:val="00B47437"/>
    <w:rsid w:val="00B52C04"/>
    <w:rsid w:val="00B604A1"/>
    <w:rsid w:val="00B65ACF"/>
    <w:rsid w:val="00B67FD2"/>
    <w:rsid w:val="00B81834"/>
    <w:rsid w:val="00B84C1F"/>
    <w:rsid w:val="00B9025E"/>
    <w:rsid w:val="00B90EE0"/>
    <w:rsid w:val="00B91ED6"/>
    <w:rsid w:val="00B920B2"/>
    <w:rsid w:val="00B929B5"/>
    <w:rsid w:val="00B93916"/>
    <w:rsid w:val="00BA0FBD"/>
    <w:rsid w:val="00BA2014"/>
    <w:rsid w:val="00BA3A16"/>
    <w:rsid w:val="00BB0936"/>
    <w:rsid w:val="00BB1FAF"/>
    <w:rsid w:val="00BB3365"/>
    <w:rsid w:val="00BB4A51"/>
    <w:rsid w:val="00BB721A"/>
    <w:rsid w:val="00BC2DC8"/>
    <w:rsid w:val="00BD4E95"/>
    <w:rsid w:val="00BD7170"/>
    <w:rsid w:val="00BD7F05"/>
    <w:rsid w:val="00BD7F99"/>
    <w:rsid w:val="00BF2827"/>
    <w:rsid w:val="00BF3BA3"/>
    <w:rsid w:val="00C0083A"/>
    <w:rsid w:val="00C01F04"/>
    <w:rsid w:val="00C01F89"/>
    <w:rsid w:val="00C0262F"/>
    <w:rsid w:val="00C1525E"/>
    <w:rsid w:val="00C15F19"/>
    <w:rsid w:val="00C246FD"/>
    <w:rsid w:val="00C26C96"/>
    <w:rsid w:val="00C27BDA"/>
    <w:rsid w:val="00C33B7A"/>
    <w:rsid w:val="00C34E1D"/>
    <w:rsid w:val="00C37AA1"/>
    <w:rsid w:val="00C37C3C"/>
    <w:rsid w:val="00C417C6"/>
    <w:rsid w:val="00C41C6A"/>
    <w:rsid w:val="00C42C4C"/>
    <w:rsid w:val="00C43BB8"/>
    <w:rsid w:val="00C44C5E"/>
    <w:rsid w:val="00C502C4"/>
    <w:rsid w:val="00C530FF"/>
    <w:rsid w:val="00C54371"/>
    <w:rsid w:val="00C55837"/>
    <w:rsid w:val="00C72D13"/>
    <w:rsid w:val="00C72FB6"/>
    <w:rsid w:val="00C737A4"/>
    <w:rsid w:val="00C754F2"/>
    <w:rsid w:val="00C77903"/>
    <w:rsid w:val="00C80087"/>
    <w:rsid w:val="00C800FF"/>
    <w:rsid w:val="00C85759"/>
    <w:rsid w:val="00C8604C"/>
    <w:rsid w:val="00C877F2"/>
    <w:rsid w:val="00C90074"/>
    <w:rsid w:val="00C9140D"/>
    <w:rsid w:val="00C94B9A"/>
    <w:rsid w:val="00C95A52"/>
    <w:rsid w:val="00C972DC"/>
    <w:rsid w:val="00CA112C"/>
    <w:rsid w:val="00CA20A2"/>
    <w:rsid w:val="00CA6A22"/>
    <w:rsid w:val="00CC4534"/>
    <w:rsid w:val="00CC4C30"/>
    <w:rsid w:val="00CC6B76"/>
    <w:rsid w:val="00CD7E17"/>
    <w:rsid w:val="00CE083C"/>
    <w:rsid w:val="00CF19FB"/>
    <w:rsid w:val="00D024CE"/>
    <w:rsid w:val="00D03F24"/>
    <w:rsid w:val="00D03F8F"/>
    <w:rsid w:val="00D07939"/>
    <w:rsid w:val="00D116D2"/>
    <w:rsid w:val="00D13430"/>
    <w:rsid w:val="00D164E8"/>
    <w:rsid w:val="00D21CF6"/>
    <w:rsid w:val="00D25C2C"/>
    <w:rsid w:val="00D2747D"/>
    <w:rsid w:val="00D34045"/>
    <w:rsid w:val="00D3540A"/>
    <w:rsid w:val="00D37A00"/>
    <w:rsid w:val="00D40B54"/>
    <w:rsid w:val="00D52EC2"/>
    <w:rsid w:val="00D57870"/>
    <w:rsid w:val="00D62D96"/>
    <w:rsid w:val="00D7506B"/>
    <w:rsid w:val="00D7673F"/>
    <w:rsid w:val="00D770A3"/>
    <w:rsid w:val="00D82148"/>
    <w:rsid w:val="00D865CF"/>
    <w:rsid w:val="00D86F75"/>
    <w:rsid w:val="00D903C4"/>
    <w:rsid w:val="00D95837"/>
    <w:rsid w:val="00DA05B3"/>
    <w:rsid w:val="00DA3168"/>
    <w:rsid w:val="00DA4706"/>
    <w:rsid w:val="00DA6534"/>
    <w:rsid w:val="00DB58B5"/>
    <w:rsid w:val="00DC2409"/>
    <w:rsid w:val="00DC6DE6"/>
    <w:rsid w:val="00DC7F73"/>
    <w:rsid w:val="00DD3CFA"/>
    <w:rsid w:val="00DD712A"/>
    <w:rsid w:val="00DD7842"/>
    <w:rsid w:val="00DE177F"/>
    <w:rsid w:val="00DE3707"/>
    <w:rsid w:val="00DE5599"/>
    <w:rsid w:val="00DF66FE"/>
    <w:rsid w:val="00DF6CB9"/>
    <w:rsid w:val="00E0166C"/>
    <w:rsid w:val="00E04329"/>
    <w:rsid w:val="00E06C2F"/>
    <w:rsid w:val="00E111CF"/>
    <w:rsid w:val="00E15CFF"/>
    <w:rsid w:val="00E16088"/>
    <w:rsid w:val="00E17C61"/>
    <w:rsid w:val="00E2008E"/>
    <w:rsid w:val="00E223CD"/>
    <w:rsid w:val="00E22EAF"/>
    <w:rsid w:val="00E5070B"/>
    <w:rsid w:val="00E541CC"/>
    <w:rsid w:val="00E70BDC"/>
    <w:rsid w:val="00E725D2"/>
    <w:rsid w:val="00E76A92"/>
    <w:rsid w:val="00E76F73"/>
    <w:rsid w:val="00E81E06"/>
    <w:rsid w:val="00E85BF9"/>
    <w:rsid w:val="00E978EF"/>
    <w:rsid w:val="00EC095F"/>
    <w:rsid w:val="00EC5898"/>
    <w:rsid w:val="00ED10C1"/>
    <w:rsid w:val="00ED1E97"/>
    <w:rsid w:val="00ED303E"/>
    <w:rsid w:val="00ED5AE3"/>
    <w:rsid w:val="00ED71DC"/>
    <w:rsid w:val="00ED740E"/>
    <w:rsid w:val="00ED77FF"/>
    <w:rsid w:val="00EF1802"/>
    <w:rsid w:val="00EF1A30"/>
    <w:rsid w:val="00EF507C"/>
    <w:rsid w:val="00F05175"/>
    <w:rsid w:val="00F06B54"/>
    <w:rsid w:val="00F14678"/>
    <w:rsid w:val="00F160DD"/>
    <w:rsid w:val="00F2068C"/>
    <w:rsid w:val="00F22FBA"/>
    <w:rsid w:val="00F23A28"/>
    <w:rsid w:val="00F247C5"/>
    <w:rsid w:val="00F26FC0"/>
    <w:rsid w:val="00F30D58"/>
    <w:rsid w:val="00F34384"/>
    <w:rsid w:val="00F34FED"/>
    <w:rsid w:val="00F36FAD"/>
    <w:rsid w:val="00F40A8D"/>
    <w:rsid w:val="00F42B1E"/>
    <w:rsid w:val="00F471B6"/>
    <w:rsid w:val="00F4721E"/>
    <w:rsid w:val="00F55ABD"/>
    <w:rsid w:val="00F57AA7"/>
    <w:rsid w:val="00F64A16"/>
    <w:rsid w:val="00F768EC"/>
    <w:rsid w:val="00F830BE"/>
    <w:rsid w:val="00F8538D"/>
    <w:rsid w:val="00F90DFF"/>
    <w:rsid w:val="00F91231"/>
    <w:rsid w:val="00F92033"/>
    <w:rsid w:val="00FA471C"/>
    <w:rsid w:val="00FA58EE"/>
    <w:rsid w:val="00FA5912"/>
    <w:rsid w:val="00FA5F86"/>
    <w:rsid w:val="00FA7A65"/>
    <w:rsid w:val="00FB29E7"/>
    <w:rsid w:val="00FB52B6"/>
    <w:rsid w:val="00FC2085"/>
    <w:rsid w:val="00FC3D8B"/>
    <w:rsid w:val="00FC6FA0"/>
    <w:rsid w:val="00FD1922"/>
    <w:rsid w:val="00FD5F06"/>
    <w:rsid w:val="00FD5F3E"/>
    <w:rsid w:val="00FD7C40"/>
    <w:rsid w:val="00FE0AFD"/>
    <w:rsid w:val="00FE3178"/>
    <w:rsid w:val="00FE375C"/>
    <w:rsid w:val="00FF49F2"/>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9682B"/>
  <w15:chartTrackingRefBased/>
  <w15:docId w15:val="{C052651A-FCF6-4848-9360-8B8F53A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33"/>
    <w:rPr>
      <w:kern w:val="2"/>
      <w14:ligatures w14:val="standardContextual"/>
    </w:rPr>
  </w:style>
  <w:style w:type="paragraph" w:styleId="Heading1">
    <w:name w:val="heading 1"/>
    <w:basedOn w:val="Normal"/>
    <w:next w:val="Normal"/>
    <w:link w:val="Heading1Char"/>
    <w:uiPriority w:val="9"/>
    <w:qFormat/>
    <w:rsid w:val="0029161C"/>
    <w:pPr>
      <w:keepNext/>
      <w:spacing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5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 w:type="paragraph" w:styleId="ListParagraph">
    <w:name w:val="List Paragraph"/>
    <w:basedOn w:val="Normal"/>
    <w:uiPriority w:val="34"/>
    <w:qFormat/>
    <w:rsid w:val="00AD0233"/>
    <w:pPr>
      <w:ind w:left="720"/>
      <w:contextualSpacing/>
    </w:pPr>
  </w:style>
  <w:style w:type="paragraph" w:styleId="BodyText">
    <w:name w:val="Body Text"/>
    <w:basedOn w:val="Normal"/>
    <w:link w:val="BodyTextChar"/>
    <w:qFormat/>
    <w:rsid w:val="005E0780"/>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5E0780"/>
    <w:rPr>
      <w:sz w:val="24"/>
      <w:szCs w:val="24"/>
      <w:lang w:val="en-US"/>
    </w:rPr>
  </w:style>
  <w:style w:type="paragraph" w:customStyle="1" w:styleId="FirstParagraph">
    <w:name w:val="First Paragraph"/>
    <w:basedOn w:val="BodyText"/>
    <w:next w:val="BodyText"/>
    <w:qFormat/>
    <w:rsid w:val="005E0780"/>
  </w:style>
  <w:style w:type="paragraph" w:customStyle="1" w:styleId="Compact">
    <w:name w:val="Compact"/>
    <w:basedOn w:val="BodyText"/>
    <w:qFormat/>
    <w:rsid w:val="005E0780"/>
    <w:pPr>
      <w:spacing w:before="36" w:after="36"/>
    </w:pPr>
  </w:style>
  <w:style w:type="character" w:styleId="FollowedHyperlink">
    <w:name w:val="FollowedHyperlink"/>
    <w:basedOn w:val="DefaultParagraphFont"/>
    <w:uiPriority w:val="99"/>
    <w:semiHidden/>
    <w:unhideWhenUsed/>
    <w:rsid w:val="0096495E"/>
    <w:rPr>
      <w:color w:val="000000" w:themeColor="followedHyperlink"/>
      <w:u w:val="single"/>
    </w:rPr>
  </w:style>
  <w:style w:type="character" w:styleId="CommentReference">
    <w:name w:val="annotation reference"/>
    <w:basedOn w:val="DefaultParagraphFont"/>
    <w:uiPriority w:val="99"/>
    <w:semiHidden/>
    <w:unhideWhenUsed/>
    <w:rsid w:val="00161D4E"/>
    <w:rPr>
      <w:sz w:val="16"/>
      <w:szCs w:val="16"/>
    </w:rPr>
  </w:style>
  <w:style w:type="paragraph" w:styleId="CommentText">
    <w:name w:val="annotation text"/>
    <w:basedOn w:val="Normal"/>
    <w:link w:val="CommentTextChar"/>
    <w:uiPriority w:val="99"/>
    <w:semiHidden/>
    <w:unhideWhenUsed/>
    <w:rsid w:val="00161D4E"/>
    <w:pPr>
      <w:spacing w:line="240" w:lineRule="auto"/>
    </w:pPr>
    <w:rPr>
      <w:sz w:val="20"/>
      <w:szCs w:val="20"/>
    </w:rPr>
  </w:style>
  <w:style w:type="character" w:customStyle="1" w:styleId="CommentTextChar">
    <w:name w:val="Comment Text Char"/>
    <w:basedOn w:val="DefaultParagraphFont"/>
    <w:link w:val="CommentText"/>
    <w:uiPriority w:val="99"/>
    <w:semiHidden/>
    <w:rsid w:val="00161D4E"/>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161D4E"/>
    <w:rPr>
      <w:b/>
      <w:bCs/>
    </w:rPr>
  </w:style>
  <w:style w:type="character" w:customStyle="1" w:styleId="CommentSubjectChar">
    <w:name w:val="Comment Subject Char"/>
    <w:basedOn w:val="CommentTextChar"/>
    <w:link w:val="CommentSubject"/>
    <w:uiPriority w:val="99"/>
    <w:semiHidden/>
    <w:rsid w:val="00161D4E"/>
    <w:rPr>
      <w:b/>
      <w:bCs/>
      <w:kern w:val="2"/>
      <w:sz w:val="20"/>
      <w:szCs w:val="20"/>
      <w14:ligatures w14:val="standardContextual"/>
    </w:rPr>
  </w:style>
  <w:style w:type="paragraph" w:styleId="Revision">
    <w:name w:val="Revision"/>
    <w:hidden/>
    <w:uiPriority w:val="99"/>
    <w:semiHidden/>
    <w:rsid w:val="00674B28"/>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015">
          <w:marLeft w:val="360"/>
          <w:marRight w:val="0"/>
          <w:marTop w:val="200"/>
          <w:marBottom w:val="0"/>
          <w:divBdr>
            <w:top w:val="none" w:sz="0" w:space="0" w:color="auto"/>
            <w:left w:val="none" w:sz="0" w:space="0" w:color="auto"/>
            <w:bottom w:val="none" w:sz="0" w:space="0" w:color="auto"/>
            <w:right w:val="none" w:sz="0" w:space="0" w:color="auto"/>
          </w:divBdr>
        </w:div>
        <w:div w:id="414937174">
          <w:marLeft w:val="360"/>
          <w:marRight w:val="0"/>
          <w:marTop w:val="200"/>
          <w:marBottom w:val="0"/>
          <w:divBdr>
            <w:top w:val="none" w:sz="0" w:space="0" w:color="auto"/>
            <w:left w:val="none" w:sz="0" w:space="0" w:color="auto"/>
            <w:bottom w:val="none" w:sz="0" w:space="0" w:color="auto"/>
            <w:right w:val="none" w:sz="0" w:space="0" w:color="auto"/>
          </w:divBdr>
        </w:div>
        <w:div w:id="1209797927">
          <w:marLeft w:val="360"/>
          <w:marRight w:val="0"/>
          <w:marTop w:val="200"/>
          <w:marBottom w:val="0"/>
          <w:divBdr>
            <w:top w:val="none" w:sz="0" w:space="0" w:color="auto"/>
            <w:left w:val="none" w:sz="0" w:space="0" w:color="auto"/>
            <w:bottom w:val="none" w:sz="0" w:space="0" w:color="auto"/>
            <w:right w:val="none" w:sz="0" w:space="0" w:color="auto"/>
          </w:divBdr>
        </w:div>
        <w:div w:id="673148732">
          <w:marLeft w:val="360"/>
          <w:marRight w:val="0"/>
          <w:marTop w:val="200"/>
          <w:marBottom w:val="0"/>
          <w:divBdr>
            <w:top w:val="none" w:sz="0" w:space="0" w:color="auto"/>
            <w:left w:val="none" w:sz="0" w:space="0" w:color="auto"/>
            <w:bottom w:val="none" w:sz="0" w:space="0" w:color="auto"/>
            <w:right w:val="none" w:sz="0" w:space="0" w:color="auto"/>
          </w:divBdr>
        </w:div>
      </w:divsChild>
    </w:div>
    <w:div w:id="761996542">
      <w:bodyDiv w:val="1"/>
      <w:marLeft w:val="0"/>
      <w:marRight w:val="0"/>
      <w:marTop w:val="0"/>
      <w:marBottom w:val="0"/>
      <w:divBdr>
        <w:top w:val="none" w:sz="0" w:space="0" w:color="auto"/>
        <w:left w:val="none" w:sz="0" w:space="0" w:color="auto"/>
        <w:bottom w:val="none" w:sz="0" w:space="0" w:color="auto"/>
        <w:right w:val="none" w:sz="0" w:space="0" w:color="auto"/>
      </w:divBdr>
      <w:divsChild>
        <w:div w:id="902064801">
          <w:marLeft w:val="360"/>
          <w:marRight w:val="0"/>
          <w:marTop w:val="200"/>
          <w:marBottom w:val="0"/>
          <w:divBdr>
            <w:top w:val="none" w:sz="0" w:space="0" w:color="auto"/>
            <w:left w:val="none" w:sz="0" w:space="0" w:color="auto"/>
            <w:bottom w:val="none" w:sz="0" w:space="0" w:color="auto"/>
            <w:right w:val="none" w:sz="0" w:space="0" w:color="auto"/>
          </w:divBdr>
        </w:div>
        <w:div w:id="1009336030">
          <w:marLeft w:val="1080"/>
          <w:marRight w:val="0"/>
          <w:marTop w:val="100"/>
          <w:marBottom w:val="0"/>
          <w:divBdr>
            <w:top w:val="none" w:sz="0" w:space="0" w:color="auto"/>
            <w:left w:val="none" w:sz="0" w:space="0" w:color="auto"/>
            <w:bottom w:val="none" w:sz="0" w:space="0" w:color="auto"/>
            <w:right w:val="none" w:sz="0" w:space="0" w:color="auto"/>
          </w:divBdr>
        </w:div>
        <w:div w:id="2049523248">
          <w:marLeft w:val="1080"/>
          <w:marRight w:val="0"/>
          <w:marTop w:val="100"/>
          <w:marBottom w:val="0"/>
          <w:divBdr>
            <w:top w:val="none" w:sz="0" w:space="0" w:color="auto"/>
            <w:left w:val="none" w:sz="0" w:space="0" w:color="auto"/>
            <w:bottom w:val="none" w:sz="0" w:space="0" w:color="auto"/>
            <w:right w:val="none" w:sz="0" w:space="0" w:color="auto"/>
          </w:divBdr>
        </w:div>
        <w:div w:id="1423599701">
          <w:marLeft w:val="1080"/>
          <w:marRight w:val="0"/>
          <w:marTop w:val="100"/>
          <w:marBottom w:val="0"/>
          <w:divBdr>
            <w:top w:val="none" w:sz="0" w:space="0" w:color="auto"/>
            <w:left w:val="none" w:sz="0" w:space="0" w:color="auto"/>
            <w:bottom w:val="none" w:sz="0" w:space="0" w:color="auto"/>
            <w:right w:val="none" w:sz="0" w:space="0" w:color="auto"/>
          </w:divBdr>
        </w:div>
        <w:div w:id="960842280">
          <w:marLeft w:val="360"/>
          <w:marRight w:val="0"/>
          <w:marTop w:val="200"/>
          <w:marBottom w:val="0"/>
          <w:divBdr>
            <w:top w:val="none" w:sz="0" w:space="0" w:color="auto"/>
            <w:left w:val="none" w:sz="0" w:space="0" w:color="auto"/>
            <w:bottom w:val="none" w:sz="0" w:space="0" w:color="auto"/>
            <w:right w:val="none" w:sz="0" w:space="0" w:color="auto"/>
          </w:divBdr>
        </w:div>
        <w:div w:id="1164515845">
          <w:marLeft w:val="1080"/>
          <w:marRight w:val="0"/>
          <w:marTop w:val="100"/>
          <w:marBottom w:val="0"/>
          <w:divBdr>
            <w:top w:val="none" w:sz="0" w:space="0" w:color="auto"/>
            <w:left w:val="none" w:sz="0" w:space="0" w:color="auto"/>
            <w:bottom w:val="none" w:sz="0" w:space="0" w:color="auto"/>
            <w:right w:val="none" w:sz="0" w:space="0" w:color="auto"/>
          </w:divBdr>
        </w:div>
        <w:div w:id="212081603">
          <w:marLeft w:val="1080"/>
          <w:marRight w:val="0"/>
          <w:marTop w:val="100"/>
          <w:marBottom w:val="0"/>
          <w:divBdr>
            <w:top w:val="none" w:sz="0" w:space="0" w:color="auto"/>
            <w:left w:val="none" w:sz="0" w:space="0" w:color="auto"/>
            <w:bottom w:val="none" w:sz="0" w:space="0" w:color="auto"/>
            <w:right w:val="none" w:sz="0" w:space="0" w:color="auto"/>
          </w:divBdr>
        </w:div>
        <w:div w:id="1666590968">
          <w:marLeft w:val="1080"/>
          <w:marRight w:val="0"/>
          <w:marTop w:val="100"/>
          <w:marBottom w:val="0"/>
          <w:divBdr>
            <w:top w:val="none" w:sz="0" w:space="0" w:color="auto"/>
            <w:left w:val="none" w:sz="0" w:space="0" w:color="auto"/>
            <w:bottom w:val="none" w:sz="0" w:space="0" w:color="auto"/>
            <w:right w:val="none" w:sz="0" w:space="0" w:color="auto"/>
          </w:divBdr>
        </w:div>
        <w:div w:id="1628580169">
          <w:marLeft w:val="1080"/>
          <w:marRight w:val="0"/>
          <w:marTop w:val="100"/>
          <w:marBottom w:val="0"/>
          <w:divBdr>
            <w:top w:val="none" w:sz="0" w:space="0" w:color="auto"/>
            <w:left w:val="none" w:sz="0" w:space="0" w:color="auto"/>
            <w:bottom w:val="none" w:sz="0" w:space="0" w:color="auto"/>
            <w:right w:val="none" w:sz="0" w:space="0" w:color="auto"/>
          </w:divBdr>
        </w:div>
        <w:div w:id="1997102421">
          <w:marLeft w:val="1080"/>
          <w:marRight w:val="0"/>
          <w:marTop w:val="100"/>
          <w:marBottom w:val="0"/>
          <w:divBdr>
            <w:top w:val="none" w:sz="0" w:space="0" w:color="auto"/>
            <w:left w:val="none" w:sz="0" w:space="0" w:color="auto"/>
            <w:bottom w:val="none" w:sz="0" w:space="0" w:color="auto"/>
            <w:right w:val="none" w:sz="0" w:space="0" w:color="auto"/>
          </w:divBdr>
        </w:div>
        <w:div w:id="1193688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stats.govt.nz" TargetMode="External"/><Relationship Id="rId21" Type="http://schemas.openxmlformats.org/officeDocument/2006/relationships/hyperlink" Target="http://www.treasury.govt.nz"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www.rbnz.govt.nz" TargetMode="External"/><Relationship Id="rId33" Type="http://schemas.microsoft.com/office/2011/relationships/people" Target="people.xml"/><Relationship Id="imanage.xml"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ottawagroup.org" TargetMode="External"/><Relationship Id="rId29" Type="http://schemas.openxmlformats.org/officeDocument/2006/relationships/hyperlink" Target="http://www.stats.govt.n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rbnz.govt.nz" TargetMode="External"/><Relationship Id="rId32" Type="http://schemas.openxmlformats.org/officeDocument/2006/relationships/fontTable" Target="fontTable.xml"/><Relationship Id="rId37"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treasury.govt.nz" TargetMode="External"/><Relationship Id="rId28" Type="http://schemas.openxmlformats.org/officeDocument/2006/relationships/hyperlink" Target="http://www.stats.govt.nz" TargetMode="External"/><Relationship Id="rId36" Type="http://schemas.openxmlformats.org/officeDocument/2006/relationships/customXml" Target="../customXml/item4.xml"/><Relationship Id="rId10" Type="http://schemas.microsoft.com/office/2011/relationships/commentsExtended" Target="commentsExtended.xml"/><Relationship Id="rId19" Type="http://schemas.openxmlformats.org/officeDocument/2006/relationships/hyperlink" Target="https://doi.org/10.2478/jos-2022-000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www.hud.govt.nz" TargetMode="External"/><Relationship Id="rId27" Type="http://schemas.openxmlformats.org/officeDocument/2006/relationships/hyperlink" Target="http://www.stats.govt.nz" TargetMode="External"/><Relationship Id="rId30" Type="http://schemas.openxmlformats.org/officeDocument/2006/relationships/header" Target="header1.xml"/><Relationship Id="rId35"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 I M A N A G E ! 4 8 0 3 4 3 3 . 1 < / d o c u m e n t i d >  
     < s e n d e r i d > P A R K E R C < / s e n d e r i d >  
     < s e n d e r e m a i l > C h r i s . P a r k e r @ t r e a s u r y . g o v t . n z < / s e n d e r e m a i l >  
     < l a s t m o d i f i e d > 2 0 2 3 - 0 5 - 3 1 T 1 6 : 1 0 : 0 0 . 0 0 0 0 0 0 0 + 1 2 : 0 0 < / l a s t m o d i f i e d >  
     < d a t a b a s e > I M A N A G E < / d a t a b a s e >  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5B607ACD773D4EB5E84443122CB37F" ma:contentTypeVersion="21" ma:contentTypeDescription="Create a new document." ma:contentTypeScope="" ma:versionID="44eb1b3e9bfe157bc32302a64727c9b1">
  <xsd:schema xmlns:xsd="http://www.w3.org/2001/XMLSchema" xmlns:xs="http://www.w3.org/2001/XMLSchema" xmlns:p="http://schemas.microsoft.com/office/2006/metadata/properties" xmlns:ns2="73ca0a6f-7b09-4afd-9907-63092b5f1a58" xmlns:ns3="1ed50118-65ac-419c-ba11-7335d912dad1" targetNamespace="http://schemas.microsoft.com/office/2006/metadata/properties" ma:root="true" ma:fieldsID="5125c5f8b3c7ce2820467e378773d346" ns2:_="" ns3:_="">
    <xsd:import namespace="73ca0a6f-7b09-4afd-9907-63092b5f1a58"/>
    <xsd:import namespace="1ed50118-65ac-419c-ba11-7335d912dad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2:SharedWithUsers"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Authoritative_x0020_Data"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a0a6f-7b09-4afd-9907-63092b5f1a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e263de34-72bd-42bb-987d-26b792ca997f}" ma:internalName="TaxCatchAll" ma:showField="CatchAllData" ma:web="73ca0a6f-7b09-4afd-9907-63092b5f1a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d50118-65ac-419c-ba11-7335d912da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Authoritative_x0020_Data" ma:index="23" nillable="true" ma:displayName="Authoritative Data" ma:format="Dropdown" ma:indexed="true" ma:internalName="Authoritative_x0020_Data">
      <xsd:simpleType>
        <xsd:restriction base="dms:Choice">
          <xsd:enumeration value="Yes"/>
          <xsd:enumeration value="No"/>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37c7ead-e707-47a7-9154-f9bc55a403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F951B3-3C68-4354-AFA9-79287985E5BB}">
  <ds:schemaRefs>
    <ds:schemaRef ds:uri="http://schemas.openxmlformats.org/officeDocument/2006/bibliography"/>
  </ds:schemaRefs>
</ds:datastoreItem>
</file>

<file path=customXml/itemProps2.xml><?xml version="1.0" encoding="utf-8"?>
<ds:datastoreItem xmlns:ds="http://schemas.openxmlformats.org/officeDocument/2006/customXml" ds:itemID="{366CAFD7-7649-4D9F-9AFD-2A37D6FF5ECE}"/>
</file>

<file path=customXml/itemProps3.xml><?xml version="1.0" encoding="utf-8"?>
<ds:datastoreItem xmlns:ds="http://schemas.openxmlformats.org/officeDocument/2006/customXml" ds:itemID="{0A7A12B2-AC3C-43CF-861E-656333CFFE2C}"/>
</file>

<file path=customXml/itemProps4.xml><?xml version="1.0" encoding="utf-8"?>
<ds:datastoreItem xmlns:ds="http://schemas.openxmlformats.org/officeDocument/2006/customXml" ds:itemID="{3728E4A9-DA1B-49A0-992F-0BA3AAB9E54E}"/>
</file>

<file path=customXml/itemProps5.xml><?xml version="1.0" encoding="utf-8"?>
<ds:datastoreItem xmlns:ds="http://schemas.openxmlformats.org/officeDocument/2006/customXml" ds:itemID="{B4C63777-C229-431A-A411-EB28B33A0604}"/>
</file>

<file path=docProps/app.xml><?xml version="1.0" encoding="utf-8"?>
<Properties xmlns="http://schemas.openxmlformats.org/officeDocument/2006/extended-properties" xmlns:vt="http://schemas.openxmlformats.org/officeDocument/2006/docPropsVTypes">
  <Template>Normal.dotm</Template>
  <TotalTime>25</TotalTime>
  <Pages>31</Pages>
  <Words>7136</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Cassino</dc:creator>
  <cp:keywords/>
  <dc:description>Draft</dc:description>
  <cp:lastModifiedBy>Chris Parker [TSY]</cp:lastModifiedBy>
  <cp:revision>6</cp:revision>
  <cp:lastPrinted>2023-05-17T04:26:00Z</cp:lastPrinted>
  <dcterms:created xsi:type="dcterms:W3CDTF">2023-05-31T03:46:00Z</dcterms:created>
  <dcterms:modified xsi:type="dcterms:W3CDTF">2023-05-31T04:10:00Z</dcterms:modified>
  <cp:contentStatus>UNCLASSIFIED</cp:contentStatus>
</cp:coreProperties>
</file>